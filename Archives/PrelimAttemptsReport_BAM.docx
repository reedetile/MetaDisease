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CE6A5" w14:textId="77777777" w:rsidR="00486B46" w:rsidRDefault="00430CF0">
      <w:pPr>
        <w:pStyle w:val="Title"/>
      </w:pPr>
      <w:r>
        <w:t>Abundance and Disease Simulation - Preliminary Attempts</w:t>
      </w:r>
    </w:p>
    <w:p w14:paraId="09A9059C" w14:textId="77777777" w:rsidR="00486B46" w:rsidRDefault="00430CF0">
      <w:pPr>
        <w:pStyle w:val="Author"/>
      </w:pPr>
      <w:r>
        <w:t>Reed Scott</w:t>
      </w:r>
    </w:p>
    <w:p w14:paraId="3448F7F5" w14:textId="77777777" w:rsidR="00486B46" w:rsidRDefault="00430CF0">
      <w:pPr>
        <w:pStyle w:val="Date"/>
      </w:pPr>
      <w:r>
        <w:t>2024-11-26</w:t>
      </w:r>
    </w:p>
    <w:p w14:paraId="57FC4551" w14:textId="77777777" w:rsidR="007C6856" w:rsidRDefault="007C6856" w:rsidP="007C6856">
      <w:pPr>
        <w:pStyle w:val="Heading1"/>
        <w:rPr>
          <w:ins w:id="0" w:author="Brittany Mosher (she/her)" w:date="2024-12-03T16:33:00Z" w16du:dateUtc="2024-12-03T21:33:00Z"/>
        </w:rPr>
      </w:pPr>
      <w:bookmarkStart w:id="1" w:name="introduction"/>
      <w:ins w:id="2" w:author="Brittany Mosher (she/her)" w:date="2024-12-03T16:33:00Z" w16du:dateUtc="2024-12-03T21:33:00Z">
        <w:r>
          <w:t xml:space="preserve">What I’m asking of </w:t>
        </w:r>
        <w:r>
          <w:rPr>
            <w:b/>
            <w:bCs/>
          </w:rPr>
          <w:t>you</w:t>
        </w:r>
      </w:ins>
    </w:p>
    <w:p w14:paraId="03FC2978" w14:textId="77777777" w:rsidR="007C6856" w:rsidRDefault="007C6856" w:rsidP="007C6856">
      <w:pPr>
        <w:pStyle w:val="FirstParagraph"/>
        <w:rPr>
          <w:ins w:id="3" w:author="Brittany Mosher (she/her)" w:date="2024-12-03T16:33:00Z" w16du:dateUtc="2024-12-03T21:33:00Z"/>
        </w:rPr>
      </w:pPr>
      <w:ins w:id="4" w:author="Brittany Mosher (she/her)" w:date="2024-12-03T16:33:00Z" w16du:dateUtc="2024-12-03T21:33:00Z">
        <w:r>
          <w:t xml:space="preserve">In this report I have outlined a lot. </w:t>
        </w:r>
        <w:proofErr w:type="gramStart"/>
        <w:r>
          <w:t>In order to</w:t>
        </w:r>
        <w:proofErr w:type="gramEnd"/>
        <w:r>
          <w:t xml:space="preserve"> wrap this up in a neat bow, I have some specific asks of each of you.</w:t>
        </w:r>
      </w:ins>
    </w:p>
    <w:p w14:paraId="7BCF896D" w14:textId="77777777" w:rsidR="007C6856" w:rsidRDefault="007C6856" w:rsidP="007C6856">
      <w:pPr>
        <w:pStyle w:val="BodyText"/>
        <w:rPr>
          <w:ins w:id="5" w:author="Brittany Mosher (she/her)" w:date="2024-12-03T16:33:00Z" w16du:dateUtc="2024-12-03T21:33:00Z"/>
        </w:rPr>
      </w:pPr>
      <w:ins w:id="6" w:author="Brittany Mosher (she/her)" w:date="2024-12-03T16:33:00Z" w16du:dateUtc="2024-12-03T21:33:00Z">
        <w:r>
          <w:rPr>
            <w:b/>
            <w:bCs/>
          </w:rPr>
          <w:t>Brittany:</w:t>
        </w:r>
        <w:r>
          <w:t xml:space="preserve"> I could use help thinking about how to fine tune the construction of the meta-community abundance </w:t>
        </w:r>
        <w:proofErr w:type="spellStart"/>
        <w:r>
          <w:t>dataframe</w:t>
        </w:r>
        <w:proofErr w:type="spellEnd"/>
        <w:r>
          <w:t xml:space="preserve"> in step one. Right now, I use a combination of binomial presence absence, rank abundance, and a way of nesting the models. However, each of these could be </w:t>
        </w:r>
        <w:proofErr w:type="spellStart"/>
        <w:r>
          <w:t>implented</w:t>
        </w:r>
        <w:proofErr w:type="spellEnd"/>
        <w:r>
          <w:t xml:space="preserve"> in a </w:t>
        </w:r>
        <w:proofErr w:type="spellStart"/>
        <w:r>
          <w:t>miriad</w:t>
        </w:r>
        <w:proofErr w:type="spellEnd"/>
        <w:r>
          <w:t xml:space="preserve"> of ways and I need help considering what would be most biologically correct. Here are some specific examples of things I need your help considering</w:t>
        </w:r>
      </w:ins>
    </w:p>
    <w:p w14:paraId="63D81A93" w14:textId="77777777" w:rsidR="007C6856" w:rsidRDefault="007C6856" w:rsidP="007C6856">
      <w:pPr>
        <w:pStyle w:val="Compact"/>
        <w:numPr>
          <w:ilvl w:val="0"/>
          <w:numId w:val="5"/>
        </w:numPr>
        <w:rPr>
          <w:ins w:id="7" w:author="Brittany Mosher (she/her)" w:date="2024-12-03T16:33:00Z" w16du:dateUtc="2024-12-03T21:33:00Z"/>
        </w:rPr>
      </w:pPr>
      <w:commentRangeStart w:id="8"/>
      <w:ins w:id="9" w:author="Brittany Mosher (she/her)" w:date="2024-12-03T16:33:00Z" w16du:dateUtc="2024-12-03T21:33:00Z">
        <w:r>
          <w:t xml:space="preserve">Does doing presence / absence then rank abundance make sense, OR could we potentially use a 0 inflated </w:t>
        </w:r>
        <w:proofErr w:type="spellStart"/>
        <w:r>
          <w:t>poisson</w:t>
        </w:r>
        <w:proofErr w:type="spellEnd"/>
        <w:r>
          <w:t xml:space="preserve"> distribution?</w:t>
        </w:r>
      </w:ins>
    </w:p>
    <w:p w14:paraId="74805C88" w14:textId="77777777" w:rsidR="007C6856" w:rsidRDefault="007C6856" w:rsidP="007C6856">
      <w:pPr>
        <w:pStyle w:val="Compact"/>
        <w:numPr>
          <w:ilvl w:val="0"/>
          <w:numId w:val="5"/>
        </w:numPr>
        <w:rPr>
          <w:ins w:id="10" w:author="Brittany Mosher (she/her)" w:date="2024-12-03T16:33:00Z" w16du:dateUtc="2024-12-03T21:33:00Z"/>
        </w:rPr>
      </w:pPr>
      <w:ins w:id="11" w:author="Brittany Mosher (she/her)" w:date="2024-12-03T16:33:00Z" w16du:dateUtc="2024-12-03T21:33:00Z">
        <w:r>
          <w:t>Does it make the most sense to use a fixed “equilibrium abundance” for each rank abundance or should we consider using some sort of distribution?</w:t>
        </w:r>
      </w:ins>
    </w:p>
    <w:p w14:paraId="7B6AB328" w14:textId="77777777" w:rsidR="007C6856" w:rsidRDefault="007C6856" w:rsidP="007C6856">
      <w:pPr>
        <w:pStyle w:val="Compact"/>
        <w:numPr>
          <w:ilvl w:val="0"/>
          <w:numId w:val="5"/>
        </w:numPr>
        <w:rPr>
          <w:ins w:id="12" w:author="Brittany Mosher (she/her)" w:date="2024-12-03T16:33:00Z" w16du:dateUtc="2024-12-03T21:33:00Z"/>
        </w:rPr>
      </w:pPr>
      <w:ins w:id="13" w:author="Brittany Mosher (she/her)" w:date="2024-12-03T16:33:00Z" w16du:dateUtc="2024-12-03T21:33:00Z">
        <w:r>
          <w:t xml:space="preserve">Currently, I have the nested model set so that if a species doesn’t occur, species further in the rank abundance order cannot occur (ex: If species 4 </w:t>
        </w:r>
        <w:proofErr w:type="gramStart"/>
        <w:r>
          <w:t>does</w:t>
        </w:r>
        <w:proofErr w:type="gramEnd"/>
        <w:r>
          <w:t xml:space="preserve"> not occur, then probability of species 5 and 6 </w:t>
        </w:r>
        <w:proofErr w:type="spellStart"/>
        <w:r>
          <w:t>occuring</w:t>
        </w:r>
        <w:proofErr w:type="spellEnd"/>
        <w:r>
          <w:t xml:space="preserve"> = 0). We could consider changing this so that “later” species could occur, but at a lower probability.</w:t>
        </w:r>
      </w:ins>
    </w:p>
    <w:p w14:paraId="4767F925" w14:textId="77777777" w:rsidR="007C6856" w:rsidRDefault="007C6856" w:rsidP="007C6856">
      <w:pPr>
        <w:pStyle w:val="Compact"/>
        <w:numPr>
          <w:ilvl w:val="0"/>
          <w:numId w:val="5"/>
        </w:numPr>
        <w:rPr>
          <w:ins w:id="14" w:author="Brittany Mosher (she/her)" w:date="2024-12-03T16:33:00Z" w16du:dateUtc="2024-12-03T21:33:00Z"/>
        </w:rPr>
      </w:pPr>
      <w:ins w:id="15" w:author="Brittany Mosher (she/her)" w:date="2024-12-03T16:33:00Z" w16du:dateUtc="2024-12-03T21:33:00Z">
        <w:r>
          <w:t>Is this something we could post to the “</w:t>
        </w:r>
        <w:proofErr w:type="spellStart"/>
        <w:r>
          <w:t>HMEcology</w:t>
        </w:r>
        <w:proofErr w:type="spellEnd"/>
        <w:r>
          <w:t>” listserv and get thoughts / feedback on? I’ve been thinking about it and while not strictly hierarchical, this could be of interest to some in that group.</w:t>
        </w:r>
        <w:commentRangeEnd w:id="8"/>
        <w:r>
          <w:rPr>
            <w:rStyle w:val="CommentReference"/>
          </w:rPr>
          <w:commentReference w:id="8"/>
        </w:r>
      </w:ins>
    </w:p>
    <w:p w14:paraId="7ACDE4C4" w14:textId="77777777" w:rsidR="007C6856" w:rsidRDefault="007C6856" w:rsidP="007C6856">
      <w:pPr>
        <w:pStyle w:val="FirstParagraph"/>
        <w:rPr>
          <w:ins w:id="16" w:author="Brittany Mosher (she/her)" w:date="2024-12-03T16:33:00Z" w16du:dateUtc="2024-12-03T21:33:00Z"/>
        </w:rPr>
      </w:pPr>
      <w:ins w:id="17" w:author="Brittany Mosher (she/her)" w:date="2024-12-03T16:33:00Z" w16du:dateUtc="2024-12-03T21:33:00Z">
        <w:r>
          <w:rPr>
            <w:b/>
            <w:bCs/>
          </w:rPr>
          <w:t>Mark:</w:t>
        </w:r>
        <w:r>
          <w:t xml:space="preserve"> I could most use your help with the epidemiological model and </w:t>
        </w:r>
        <w:proofErr w:type="gramStart"/>
        <w:r>
          <w:t>making</w:t>
        </w:r>
        <w:proofErr w:type="gramEnd"/>
        <w:r>
          <w:t xml:space="preserve"> sure I have it implemented correctly. I also need help establishing realistic ranges for each of the parameters of the epidemiological model. So, my two </w:t>
        </w:r>
        <w:proofErr w:type="gramStart"/>
        <w:r>
          <w:t>asks</w:t>
        </w:r>
        <w:proofErr w:type="gramEnd"/>
        <w:r>
          <w:t xml:space="preserve"> of you are</w:t>
        </w:r>
      </w:ins>
    </w:p>
    <w:p w14:paraId="47CE3BB9" w14:textId="4C4A5E01" w:rsidR="007C6856" w:rsidRDefault="007C6856" w:rsidP="007C6856">
      <w:pPr>
        <w:pStyle w:val="Compact"/>
        <w:numPr>
          <w:ilvl w:val="0"/>
          <w:numId w:val="6"/>
        </w:numPr>
        <w:rPr>
          <w:ins w:id="18" w:author="Brittany Mosher (she/her)" w:date="2024-12-03T16:33:00Z" w16du:dateUtc="2024-12-03T21:33:00Z"/>
        </w:rPr>
      </w:pPr>
      <w:ins w:id="19" w:author="Brittany Mosher (she/her)" w:date="2024-12-03T16:33:00Z" w16du:dateUtc="2024-12-03T21:33:00Z">
        <w:r>
          <w:t xml:space="preserve">Consider parameters established in Step Two. </w:t>
        </w:r>
        <w:proofErr w:type="gramStart"/>
        <w:r>
          <w:t>Specifically</w:t>
        </w:r>
        <w:proofErr w:type="gramEnd"/>
        <w:r>
          <w:t xml:space="preserve"> in “Initializing” and “</w:t>
        </w:r>
        <w:commentRangeStart w:id="20"/>
        <w:r>
          <w:t xml:space="preserve">Species </w:t>
        </w:r>
      </w:ins>
      <w:commentRangeEnd w:id="20"/>
      <w:ins w:id="21" w:author="Brittany Mosher (she/her)" w:date="2024-12-03T16:36:00Z" w16du:dateUtc="2024-12-03T21:36:00Z">
        <w:r w:rsidR="00430CF0">
          <w:rPr>
            <w:rStyle w:val="CommentReference"/>
          </w:rPr>
          <w:commentReference w:id="20"/>
        </w:r>
      </w:ins>
      <w:proofErr w:type="spellStart"/>
      <w:ins w:id="22" w:author="Brittany Mosher (she/her)" w:date="2024-12-03T16:35:00Z" w16du:dateUtc="2024-12-03T21:35:00Z">
        <w:r w:rsidR="00692281">
          <w:t>H</w:t>
        </w:r>
      </w:ins>
      <w:ins w:id="23" w:author="Brittany Mosher (she/her)" w:date="2024-12-03T16:33:00Z" w16du:dateUtc="2024-12-03T21:33:00Z">
        <w:r>
          <w:t>Characteristics</w:t>
        </w:r>
        <w:proofErr w:type="spellEnd"/>
        <w:r>
          <w:t xml:space="preserve">” as well as the “Meta-community Characteristics”. I have taken these parameters from eq. 1 of your 2020 ecology letter paper like you suggested, </w:t>
        </w:r>
        <w:commentRangeStart w:id="24"/>
        <w:r>
          <w:t xml:space="preserve">so I was </w:t>
        </w:r>
        <w:proofErr w:type="gramStart"/>
        <w:r>
          <w:t>actually wondering</w:t>
        </w:r>
        <w:proofErr w:type="gramEnd"/>
        <w:r>
          <w:t xml:space="preserve"> if you’d be willing to compare the range of values you had for each parameter to make sure that I’m using realistic values. </w:t>
        </w:r>
        <w:commentRangeEnd w:id="24"/>
        <w:r>
          <w:rPr>
            <w:rStyle w:val="CommentReference"/>
          </w:rPr>
          <w:commentReference w:id="24"/>
        </w:r>
      </w:ins>
    </w:p>
    <w:p w14:paraId="4DD6003F" w14:textId="77777777" w:rsidR="007C6856" w:rsidRDefault="007C6856" w:rsidP="007C6856">
      <w:pPr>
        <w:pStyle w:val="Compact"/>
        <w:numPr>
          <w:ilvl w:val="0"/>
          <w:numId w:val="6"/>
        </w:numPr>
        <w:rPr>
          <w:ins w:id="25" w:author="Brittany Mosher (she/her)" w:date="2024-12-03T16:33:00Z" w16du:dateUtc="2024-12-03T21:33:00Z"/>
        </w:rPr>
      </w:pPr>
      <w:commentRangeStart w:id="26"/>
      <w:ins w:id="27" w:author="Brittany Mosher (she/her)" w:date="2024-12-03T16:33:00Z" w16du:dateUtc="2024-12-03T21:33:00Z">
        <w:r>
          <w:t>I also need some help understanding how to set up the connectivity matrix.</w:t>
        </w:r>
        <w:commentRangeEnd w:id="26"/>
        <w:r>
          <w:rPr>
            <w:rStyle w:val="CommentReference"/>
          </w:rPr>
          <w:commentReference w:id="26"/>
        </w:r>
      </w:ins>
    </w:p>
    <w:p w14:paraId="25D45B23" w14:textId="77777777" w:rsidR="007C6856" w:rsidRDefault="007C6856" w:rsidP="007C6856">
      <w:pPr>
        <w:pStyle w:val="Compact"/>
        <w:numPr>
          <w:ilvl w:val="0"/>
          <w:numId w:val="6"/>
        </w:numPr>
        <w:rPr>
          <w:ins w:id="28" w:author="Brittany Mosher (she/her)" w:date="2024-12-03T16:33:00Z" w16du:dateUtc="2024-12-03T21:33:00Z"/>
        </w:rPr>
      </w:pPr>
      <w:ins w:id="29" w:author="Brittany Mosher (she/her)" w:date="2024-12-03T16:33:00Z" w16du:dateUtc="2024-12-03T21:33:00Z">
        <w:r>
          <w:t>Consider the rate equations used in the for loop for simulation. Do these seem accurate to what your paper? Given that I’m aware that</w:t>
        </w:r>
      </w:ins>
    </w:p>
    <w:p w14:paraId="5EB916EB" w14:textId="77777777" w:rsidR="007C6856" w:rsidRDefault="007C6856" w:rsidP="007C6856">
      <w:pPr>
        <w:pStyle w:val="Compact"/>
        <w:numPr>
          <w:ilvl w:val="1"/>
          <w:numId w:val="7"/>
        </w:numPr>
        <w:rPr>
          <w:ins w:id="30" w:author="Brittany Mosher (she/her)" w:date="2024-12-03T16:33:00Z" w16du:dateUtc="2024-12-03T21:33:00Z"/>
        </w:rPr>
      </w:pPr>
      <w:ins w:id="31" w:author="Brittany Mosher (she/her)" w:date="2024-12-03T16:33:00Z" w16du:dateUtc="2024-12-03T21:33:00Z">
        <w:r>
          <w:lastRenderedPageBreak/>
          <w:t>I will still need to switch the equation to be a frequency dependent model (just haven’t gotten around to that yet).</w:t>
        </w:r>
      </w:ins>
    </w:p>
    <w:p w14:paraId="7DB120F7" w14:textId="77777777" w:rsidR="007C6856" w:rsidRDefault="007C6856" w:rsidP="007C6856">
      <w:pPr>
        <w:pStyle w:val="Compact"/>
        <w:numPr>
          <w:ilvl w:val="1"/>
          <w:numId w:val="7"/>
        </w:numPr>
        <w:rPr>
          <w:ins w:id="32" w:author="Brittany Mosher (she/her)" w:date="2024-12-03T16:33:00Z" w16du:dateUtc="2024-12-03T21:33:00Z"/>
        </w:rPr>
      </w:pPr>
      <w:ins w:id="33" w:author="Brittany Mosher (she/her)" w:date="2024-12-03T16:33:00Z" w16du:dateUtc="2024-12-03T21:33:00Z">
        <w:r>
          <w:t>For now, I have removed the area effect (A</w:t>
        </w:r>
        <w:r>
          <w:rPr>
            <w:vertAlign w:val="subscript"/>
          </w:rPr>
          <w:t>j</w:t>
        </w:r>
        <w:r>
          <w:t>/A</w:t>
        </w:r>
        <w:r>
          <w:rPr>
            <w:vertAlign w:val="subscript"/>
          </w:rPr>
          <w:t>p</w:t>
        </w:r>
        <w:r>
          <w:t>). This is just because I have not figured out how to implement that part in R. Yet.</w:t>
        </w:r>
      </w:ins>
    </w:p>
    <w:p w14:paraId="6E5D3403" w14:textId="77777777" w:rsidR="00486B46" w:rsidRDefault="00430CF0">
      <w:pPr>
        <w:pStyle w:val="Heading1"/>
      </w:pPr>
      <w:r>
        <w:t>Introduction</w:t>
      </w:r>
    </w:p>
    <w:p w14:paraId="08A15845" w14:textId="1702C953" w:rsidR="00486B46" w:rsidRDefault="00430CF0">
      <w:pPr>
        <w:pStyle w:val="FirstParagraph"/>
      </w:pPr>
      <w:r>
        <w:t>The goal of this projection is to understand the relationship between landscape R</w:t>
      </w:r>
      <w:r>
        <w:rPr>
          <w:vertAlign w:val="subscript"/>
        </w:rPr>
        <w:t>0</w:t>
      </w:r>
      <w:r>
        <w:t xml:space="preserve"> and </w:t>
      </w:r>
      <m:oMath>
        <m:r>
          <w:rPr>
            <w:rFonts w:ascii="Cambria Math" w:hAnsi="Cambria Math"/>
          </w:rPr>
          <m:t>β</m:t>
        </m:r>
      </m:oMath>
      <w:r>
        <w:t xml:space="preserve"> diversity. Our specific hypothesis is that as </w:t>
      </w:r>
      <m:oMath>
        <m:r>
          <w:rPr>
            <w:rFonts w:ascii="Cambria Math" w:hAnsi="Cambria Math"/>
          </w:rPr>
          <m:t>β</m:t>
        </m:r>
      </m:oMath>
      <w:r>
        <w:t xml:space="preserve"> increases, landscape R</w:t>
      </w:r>
      <w:r>
        <w:rPr>
          <w:vertAlign w:val="subscript"/>
        </w:rPr>
        <w:t>0</w:t>
      </w:r>
      <w:r>
        <w:t xml:space="preserve"> should decrease. This </w:t>
      </w:r>
      <w:del w:id="34" w:author="Brittany Mosher (she/her)" w:date="2024-12-03T15:41:00Z" w16du:dateUtc="2024-12-03T20:41:00Z">
        <w:r w:rsidDel="007D2F95">
          <w:delText>is based on the assumption</w:delText>
        </w:r>
      </w:del>
      <w:ins w:id="35" w:author="Brittany Mosher (she/her)" w:date="2024-12-03T15:41:00Z" w16du:dateUtc="2024-12-03T20:41:00Z">
        <w:r w:rsidR="007D2F95">
          <w:t>assumes</w:t>
        </w:r>
      </w:ins>
      <w:r>
        <w:t xml:space="preserve"> that a dilution effect will occur. </w:t>
      </w:r>
      <w:del w:id="36" w:author="Brittany Mosher (she/her)" w:date="2024-12-03T15:41:00Z" w16du:dateUtc="2024-12-03T20:41:00Z">
        <w:r w:rsidDel="007D2F95">
          <w:delText>In order to</w:delText>
        </w:r>
      </w:del>
      <w:ins w:id="37" w:author="Brittany Mosher (she/her)" w:date="2024-12-03T15:41:00Z" w16du:dateUtc="2024-12-03T20:41:00Z">
        <w:r w:rsidR="007D2F95">
          <w:t>To</w:t>
        </w:r>
      </w:ins>
      <w:r>
        <w:t xml:space="preserve"> test this, we will be simulating various possible meta-communities, calculating </w:t>
      </w:r>
      <m:oMath>
        <m:r>
          <w:rPr>
            <w:rFonts w:ascii="Cambria Math" w:hAnsi="Cambria Math"/>
          </w:rPr>
          <m:t>β</m:t>
        </m:r>
      </m:oMath>
      <w:r>
        <w:t xml:space="preserve"> diversity for each meta-community, and comparing landscape R</w:t>
      </w:r>
      <w:r>
        <w:rPr>
          <w:vertAlign w:val="subscript"/>
        </w:rPr>
        <w:t>0</w:t>
      </w:r>
      <w:r>
        <w:t>. How will we create and test these meta-communities? Below, I outline what I believe are the first steps to simulating the data and testing them using an epidemiological model.</w:t>
      </w:r>
    </w:p>
    <w:p w14:paraId="30C4083D" w14:textId="32F190FA" w:rsidR="00486B46" w:rsidRDefault="00430CF0">
      <w:pPr>
        <w:pStyle w:val="Heading1"/>
      </w:pPr>
      <w:bookmarkStart w:id="38" w:name="step-one-simulating-abudnance"/>
      <w:bookmarkEnd w:id="1"/>
      <w:r>
        <w:t xml:space="preserve">Step One: Simulating </w:t>
      </w:r>
      <w:del w:id="39" w:author="Brittany Mosher (she/her)" w:date="2024-12-03T15:41:00Z" w16du:dateUtc="2024-12-03T20:41:00Z">
        <w:r w:rsidDel="007D2F95">
          <w:delText>Abudnance</w:delText>
        </w:r>
      </w:del>
      <w:ins w:id="40" w:author="Brittany Mosher (she/her)" w:date="2024-12-03T15:41:00Z" w16du:dateUtc="2024-12-03T20:41:00Z">
        <w:r w:rsidR="007D2F95">
          <w:t>Abundance</w:t>
        </w:r>
      </w:ins>
    </w:p>
    <w:p w14:paraId="6B7CD656" w14:textId="77777777" w:rsidR="00486B46" w:rsidRDefault="00430CF0">
      <w:pPr>
        <w:pStyle w:val="Heading2"/>
      </w:pPr>
      <w:bookmarkStart w:id="41" w:name="a-quick-explanation"/>
      <w:r>
        <w:t>A quick explanation</w:t>
      </w:r>
    </w:p>
    <w:p w14:paraId="2F379AB4" w14:textId="6B49CA5D" w:rsidR="00486B46" w:rsidRDefault="00430CF0">
      <w:pPr>
        <w:pStyle w:val="FirstParagraph"/>
      </w:pPr>
      <w:del w:id="42" w:author="Brittany Mosher (she/her)" w:date="2024-12-03T15:41:00Z" w16du:dateUtc="2024-12-03T20:41:00Z">
        <w:r w:rsidDel="007D2F95">
          <w:delText>In order to</w:delText>
        </w:r>
      </w:del>
      <w:ins w:id="43" w:author="Brittany Mosher (she/her)" w:date="2024-12-03T15:41:00Z" w16du:dateUtc="2024-12-03T20:41:00Z">
        <w:r w:rsidR="007D2F95">
          <w:t>To</w:t>
        </w:r>
      </w:ins>
      <w:r>
        <w:t xml:space="preserve"> test our hypothesis that landscape R</w:t>
      </w:r>
      <w:r>
        <w:rPr>
          <w:vertAlign w:val="subscript"/>
        </w:rPr>
        <w:t>0</w:t>
      </w:r>
      <w:r>
        <w:t xml:space="preserve"> ~ </w:t>
      </w:r>
      <m:oMath>
        <m:r>
          <w:rPr>
            <w:rFonts w:ascii="Cambria Math" w:hAnsi="Cambria Math"/>
          </w:rPr>
          <m:t>β</m:t>
        </m:r>
      </m:oMath>
      <w:r>
        <w:t xml:space="preserve"> we </w:t>
      </w:r>
      <w:proofErr w:type="gramStart"/>
      <w:r>
        <w:t>have to</w:t>
      </w:r>
      <w:proofErr w:type="gramEnd"/>
      <w:r>
        <w:t xml:space="preserve"> simulate different ecological metacommunities. For this part of the project</w:t>
      </w:r>
      <w:ins w:id="44" w:author="Brittany Mosher (she/her)" w:date="2024-12-03T15:41:00Z" w16du:dateUtc="2024-12-03T20:41:00Z">
        <w:r w:rsidR="007D2F95">
          <w:t>,</w:t>
        </w:r>
      </w:ins>
      <w:r>
        <w:t xml:space="preserve"> we make a few key assumptions:</w:t>
      </w:r>
    </w:p>
    <w:p w14:paraId="0336AFCE" w14:textId="10283AD3" w:rsidR="00486B46" w:rsidRDefault="00430CF0">
      <w:pPr>
        <w:pStyle w:val="Compact"/>
        <w:numPr>
          <w:ilvl w:val="0"/>
          <w:numId w:val="2"/>
        </w:numPr>
      </w:pPr>
      <w:r>
        <w:t xml:space="preserve">We assume that communities are nested. </w:t>
      </w:r>
      <w:del w:id="45" w:author="Brittany Mosher (she/her)" w:date="2024-12-03T15:41:00Z" w16du:dateUtc="2024-12-03T20:41:00Z">
        <w:r w:rsidDel="00F4727B">
          <w:delText>That is to say less</w:delText>
        </w:r>
      </w:del>
      <w:ins w:id="46" w:author="Brittany Mosher (she/her)" w:date="2024-12-03T15:41:00Z" w16du:dateUtc="2024-12-03T20:41:00Z">
        <w:r w:rsidR="00F4727B">
          <w:t>Less</w:t>
        </w:r>
      </w:ins>
      <w:r>
        <w:t xml:space="preserve"> diverse communities are </w:t>
      </w:r>
      <w:r>
        <w:rPr>
          <w:i/>
          <w:iCs/>
        </w:rPr>
        <w:t>nested</w:t>
      </w:r>
      <w:r>
        <w:t xml:space="preserve"> within more diverse communities.</w:t>
      </w:r>
    </w:p>
    <w:p w14:paraId="64031F17" w14:textId="37B84013" w:rsidR="00486B46" w:rsidRDefault="00430CF0">
      <w:pPr>
        <w:pStyle w:val="Compact"/>
        <w:numPr>
          <w:ilvl w:val="0"/>
          <w:numId w:val="2"/>
        </w:numPr>
      </w:pPr>
      <w:r>
        <w:t xml:space="preserve">We also assume </w:t>
      </w:r>
      <w:ins w:id="47" w:author="Brittany Mosher (she/her)" w:date="2024-12-03T15:41:00Z" w16du:dateUtc="2024-12-03T20:41:00Z">
        <w:r w:rsidR="00F4727B">
          <w:t>s</w:t>
        </w:r>
      </w:ins>
      <w:del w:id="48" w:author="Brittany Mosher (she/her)" w:date="2024-12-03T15:41:00Z" w16du:dateUtc="2024-12-03T20:41:00Z">
        <w:r w:rsidDel="00F4727B">
          <w:delText>S</w:delText>
        </w:r>
      </w:del>
      <w:r>
        <w:t>pecies differ in their probability of occurrence.</w:t>
      </w:r>
    </w:p>
    <w:p w14:paraId="66CCAA78" w14:textId="77777777" w:rsidR="00486B46" w:rsidRDefault="00430CF0">
      <w:pPr>
        <w:pStyle w:val="Compact"/>
        <w:numPr>
          <w:ilvl w:val="0"/>
          <w:numId w:val="2"/>
        </w:numPr>
      </w:pPr>
      <w:r>
        <w:t>Finally, we assume that the dataset uses a rank abundance model. This essentially means that a few species are highly abundant, while most species are rarer.</w:t>
      </w:r>
    </w:p>
    <w:p w14:paraId="54B4AAC3" w14:textId="77777777" w:rsidR="00486B46" w:rsidRDefault="00430CF0">
      <w:pPr>
        <w:pStyle w:val="FirstParagraph"/>
      </w:pPr>
      <w:r>
        <w:t>So, with these assumptions in mind, let’s see how we can simulate a metacommunity!</w:t>
      </w:r>
    </w:p>
    <w:p w14:paraId="3207EDA2" w14:textId="77777777" w:rsidR="00486B46" w:rsidRDefault="00430CF0">
      <w:pPr>
        <w:pStyle w:val="Heading2"/>
      </w:pPr>
      <w:bookmarkStart w:id="49" w:name="parameters-for-simulating-abundance"/>
      <w:bookmarkEnd w:id="41"/>
      <w:r>
        <w:t>Parameters for simulating abundance</w:t>
      </w:r>
    </w:p>
    <w:p w14:paraId="75341DD0" w14:textId="77777777" w:rsidR="00486B46" w:rsidRDefault="00430CF0">
      <w:pPr>
        <w:pStyle w:val="FirstParagraph"/>
      </w:pPr>
      <w:r>
        <w:t xml:space="preserve">The first thing we need to do, as with any good simulation, is set the seed. I have chosen to set it at 1234. Then, there are 2 parameters we </w:t>
      </w:r>
      <w:proofErr w:type="gramStart"/>
      <w:r>
        <w:t>have to</w:t>
      </w:r>
      <w:proofErr w:type="gramEnd"/>
      <w:r>
        <w:t xml:space="preserve"> identify to determine the “dimensions” of our meta-community. Those are the number of patches in the metacommunity, and the number of species. In this example I have </w:t>
      </w:r>
      <w:proofErr w:type="spellStart"/>
      <w:proofErr w:type="gramStart"/>
      <w:r>
        <w:t>chose</w:t>
      </w:r>
      <w:proofErr w:type="spellEnd"/>
      <w:proofErr w:type="gramEnd"/>
      <w:r>
        <w:t xml:space="preserve"> to work with 5 patches and 6 species.</w:t>
      </w:r>
    </w:p>
    <w:p w14:paraId="6B68BD14" w14:textId="77777777" w:rsidR="00486B46" w:rsidRDefault="00430CF0">
      <w:pPr>
        <w:pStyle w:val="BodyText"/>
      </w:pPr>
      <w:r>
        <w:rPr>
          <w:i/>
          <w:iCs/>
        </w:rPr>
        <w:t>Note: 5 and 6 are just examples. We will be able to adjust these dimensions as we please</w:t>
      </w:r>
    </w:p>
    <w:p w14:paraId="2C2AA6AC" w14:textId="77777777" w:rsidR="00486B46" w:rsidRDefault="00430CF0">
      <w:pPr>
        <w:pStyle w:val="SourceCode"/>
      </w:pPr>
      <w:proofErr w:type="spellStart"/>
      <w:proofErr w:type="gramStart"/>
      <w:r>
        <w:rPr>
          <w:rStyle w:val="FunctionTok"/>
        </w:rPr>
        <w:t>set.seed</w:t>
      </w:r>
      <w:proofErr w:type="spellEnd"/>
      <w:proofErr w:type="gramEnd"/>
      <w:r>
        <w:rPr>
          <w:rStyle w:val="NormalTok"/>
        </w:rPr>
        <w:t>(</w:t>
      </w:r>
      <w:r>
        <w:rPr>
          <w:rStyle w:val="DecValTok"/>
        </w:rPr>
        <w:t>1234</w:t>
      </w:r>
      <w:r>
        <w:rPr>
          <w:rStyle w:val="NormalTok"/>
        </w:rPr>
        <w:t>)</w:t>
      </w:r>
      <w:r>
        <w:br/>
      </w:r>
      <w:proofErr w:type="spellStart"/>
      <w:r>
        <w:rPr>
          <w:rStyle w:val="NormalTok"/>
        </w:rPr>
        <w:t>num_patches</w:t>
      </w:r>
      <w:proofErr w:type="spellEnd"/>
      <w:r>
        <w:rPr>
          <w:rStyle w:val="NormalTok"/>
        </w:rPr>
        <w:t xml:space="preserve"> </w:t>
      </w:r>
      <w:r>
        <w:rPr>
          <w:rStyle w:val="OtherTok"/>
        </w:rPr>
        <w:t>&lt;-</w:t>
      </w:r>
      <w:r>
        <w:rPr>
          <w:rStyle w:val="NormalTok"/>
        </w:rPr>
        <w:t xml:space="preserve"> </w:t>
      </w:r>
      <w:r>
        <w:rPr>
          <w:rStyle w:val="DecValTok"/>
        </w:rPr>
        <w:t>5</w:t>
      </w:r>
      <w:r>
        <w:rPr>
          <w:rStyle w:val="NormalTok"/>
        </w:rPr>
        <w:t xml:space="preserve"> </w:t>
      </w:r>
      <w:r>
        <w:rPr>
          <w:rStyle w:val="CommentTok"/>
        </w:rPr>
        <w:t>#number of patches in metacommunity</w:t>
      </w:r>
      <w:r>
        <w:br/>
      </w:r>
      <w:proofErr w:type="spellStart"/>
      <w:r>
        <w:rPr>
          <w:rStyle w:val="NormalTok"/>
        </w:rPr>
        <w:t>num_spp</w:t>
      </w:r>
      <w:proofErr w:type="spellEnd"/>
      <w:r>
        <w:rPr>
          <w:rStyle w:val="NormalTok"/>
        </w:rPr>
        <w:t xml:space="preserve"> </w:t>
      </w:r>
      <w:r>
        <w:rPr>
          <w:rStyle w:val="OtherTok"/>
        </w:rPr>
        <w:t>&lt;-</w:t>
      </w:r>
      <w:r>
        <w:rPr>
          <w:rStyle w:val="NormalTok"/>
        </w:rPr>
        <w:t xml:space="preserve"> </w:t>
      </w:r>
      <w:r>
        <w:rPr>
          <w:rStyle w:val="DecValTok"/>
        </w:rPr>
        <w:t>6</w:t>
      </w:r>
      <w:r>
        <w:rPr>
          <w:rStyle w:val="NormalTok"/>
        </w:rPr>
        <w:t xml:space="preserve"> </w:t>
      </w:r>
      <w:r>
        <w:rPr>
          <w:rStyle w:val="CommentTok"/>
        </w:rPr>
        <w:t xml:space="preserve">#number of POSSIBLE </w:t>
      </w:r>
      <w:proofErr w:type="spellStart"/>
      <w:r>
        <w:rPr>
          <w:rStyle w:val="CommentTok"/>
        </w:rPr>
        <w:t>spp</w:t>
      </w:r>
      <w:proofErr w:type="spellEnd"/>
      <w:r>
        <w:rPr>
          <w:rStyle w:val="CommentTok"/>
        </w:rPr>
        <w:t xml:space="preserve"> in metacommunity</w:t>
      </w:r>
    </w:p>
    <w:p w14:paraId="7B48D871" w14:textId="6F2212F6" w:rsidR="00486B46" w:rsidRDefault="00430CF0">
      <w:pPr>
        <w:pStyle w:val="FirstParagraph"/>
      </w:pPr>
      <w:r>
        <w:lastRenderedPageBreak/>
        <w:t>Once we have the number of species and number of patches specified, we can create a p X s matrix and tra</w:t>
      </w:r>
      <w:ins w:id="50" w:author="Brittany Mosher (she/her)" w:date="2024-12-03T15:42:00Z" w16du:dateUtc="2024-12-03T20:42:00Z">
        <w:r w:rsidR="00FA386D">
          <w:t>n</w:t>
        </w:r>
      </w:ins>
      <w:r>
        <w:t xml:space="preserve">sform it </w:t>
      </w:r>
      <w:proofErr w:type="gramStart"/>
      <w:r>
        <w:t>in to</w:t>
      </w:r>
      <w:proofErr w:type="gramEnd"/>
      <w:r>
        <w:t xml:space="preserve"> a data frame. This is the </w:t>
      </w:r>
      <w:proofErr w:type="spellStart"/>
      <w:r>
        <w:t>dataframe</w:t>
      </w:r>
      <w:proofErr w:type="spellEnd"/>
      <w:r>
        <w:t xml:space="preserve"> we will eventually populate with our </w:t>
      </w:r>
      <w:proofErr w:type="gramStart"/>
      <w:r>
        <w:t>abundance</w:t>
      </w:r>
      <w:proofErr w:type="gramEnd"/>
      <w:r>
        <w:t xml:space="preserve"> data.</w:t>
      </w:r>
    </w:p>
    <w:p w14:paraId="34A45D97" w14:textId="77777777" w:rsidR="00486B46" w:rsidRDefault="00430CF0">
      <w:pPr>
        <w:pStyle w:val="SourceCode"/>
      </w:pPr>
      <w:r>
        <w:rPr>
          <w:rStyle w:val="NormalTok"/>
        </w:rPr>
        <w:t xml:space="preserve">meta_comm1 </w:t>
      </w:r>
      <w:r>
        <w:rPr>
          <w:rStyle w:val="OtherTok"/>
        </w:rPr>
        <w:t>&lt;-</w:t>
      </w:r>
      <w:r>
        <w:rPr>
          <w:rStyle w:val="NormalTok"/>
        </w:rPr>
        <w:t xml:space="preserve"> </w:t>
      </w:r>
      <w:proofErr w:type="spellStart"/>
      <w:proofErr w:type="gramStart"/>
      <w:r>
        <w:rPr>
          <w:rStyle w:val="FunctionTok"/>
        </w:rPr>
        <w:t>data.frame</w:t>
      </w:r>
      <w:proofErr w:type="spellEnd"/>
      <w:proofErr w:type="gramEnd"/>
      <w:r>
        <w:rPr>
          <w:rStyle w:val="NormalTok"/>
        </w:rPr>
        <w:t>(</w:t>
      </w:r>
      <w:r>
        <w:rPr>
          <w:rStyle w:val="FunctionTok"/>
        </w:rPr>
        <w:t>matrix</w:t>
      </w:r>
      <w:r>
        <w:rPr>
          <w:rStyle w:val="NormalTok"/>
        </w:rPr>
        <w:t>(</w:t>
      </w:r>
      <w:r>
        <w:rPr>
          <w:rStyle w:val="ConstantTok"/>
        </w:rPr>
        <w:t>NA</w:t>
      </w:r>
      <w:r>
        <w:rPr>
          <w:rStyle w:val="NormalTok"/>
        </w:rPr>
        <w:t xml:space="preserve">, </w:t>
      </w:r>
      <w:proofErr w:type="spellStart"/>
      <w:r>
        <w:rPr>
          <w:rStyle w:val="AttributeTok"/>
        </w:rPr>
        <w:t>nrow</w:t>
      </w:r>
      <w:proofErr w:type="spellEnd"/>
      <w:r>
        <w:rPr>
          <w:rStyle w:val="AttributeTok"/>
        </w:rPr>
        <w:t xml:space="preserve"> =</w:t>
      </w:r>
      <w:r>
        <w:rPr>
          <w:rStyle w:val="NormalTok"/>
        </w:rPr>
        <w:t xml:space="preserve"> </w:t>
      </w:r>
      <w:proofErr w:type="spellStart"/>
      <w:r>
        <w:rPr>
          <w:rStyle w:val="NormalTok"/>
        </w:rPr>
        <w:t>num_patches</w:t>
      </w:r>
      <w:proofErr w:type="spellEnd"/>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proofErr w:type="spellStart"/>
      <w:r>
        <w:rPr>
          <w:rStyle w:val="NormalTok"/>
        </w:rPr>
        <w:t>num_spp</w:t>
      </w:r>
      <w:proofErr w:type="spellEnd"/>
      <w:r>
        <w:rPr>
          <w:rStyle w:val="NormalTok"/>
        </w:rPr>
        <w:t>))</w:t>
      </w:r>
    </w:p>
    <w:p w14:paraId="20A72B1F" w14:textId="608215AD" w:rsidR="00486B46" w:rsidRDefault="00430CF0">
      <w:pPr>
        <w:pStyle w:val="FirstParagraph"/>
      </w:pPr>
      <w:r>
        <w:t xml:space="preserve">Lastly in our setup, we </w:t>
      </w:r>
      <w:proofErr w:type="gramStart"/>
      <w:r>
        <w:t>have to</w:t>
      </w:r>
      <w:proofErr w:type="gramEnd"/>
      <w:r>
        <w:t xml:space="preserve"> establish the probability that a species occurs at a given site. We assume that some species are </w:t>
      </w:r>
      <w:proofErr w:type="gramStart"/>
      <w:r>
        <w:t>fairly ubiquitous</w:t>
      </w:r>
      <w:proofErr w:type="gramEnd"/>
      <w:r>
        <w:t xml:space="preserve"> (high probability of occurrence) while some species are rarer (low </w:t>
      </w:r>
      <w:del w:id="51" w:author="Brittany Mosher (she/her)" w:date="2024-12-03T15:42:00Z" w16du:dateUtc="2024-12-03T20:42:00Z">
        <w:r w:rsidDel="00FA386D">
          <w:delText>probablity</w:delText>
        </w:r>
      </w:del>
      <w:ins w:id="52" w:author="Brittany Mosher (she/her)" w:date="2024-12-03T15:42:00Z" w16du:dateUtc="2024-12-03T20:42:00Z">
        <w:r w:rsidR="00FA386D">
          <w:t>probability</w:t>
        </w:r>
      </w:ins>
      <w:r>
        <w:t xml:space="preserve"> of occurrence). Additionally, we assign a parameter K. K is the rank abundance, or the </w:t>
      </w:r>
      <w:del w:id="53" w:author="Brittany Mosher (she/her)" w:date="2024-12-03T15:42:00Z" w16du:dateUtc="2024-12-03T20:42:00Z">
        <w:r w:rsidDel="00FA386D">
          <w:delText>abudance</w:delText>
        </w:r>
      </w:del>
      <w:ins w:id="54" w:author="Brittany Mosher (she/her)" w:date="2024-12-03T15:42:00Z" w16du:dateUtc="2024-12-03T20:42:00Z">
        <w:r w:rsidR="00FA386D">
          <w:t>abundance</w:t>
        </w:r>
      </w:ins>
      <w:r>
        <w:t xml:space="preserve"> we expect at equilibrium IF the species occurs.</w:t>
      </w:r>
    </w:p>
    <w:p w14:paraId="482DFFC1" w14:textId="77D8FF1E" w:rsidR="00486B46" w:rsidRDefault="00430CF0">
      <w:pPr>
        <w:pStyle w:val="BodyText"/>
      </w:pPr>
      <w:r>
        <w:rPr>
          <w:i/>
          <w:iCs/>
        </w:rPr>
        <w:t xml:space="preserve">Note: These are currently all made </w:t>
      </w:r>
      <w:proofErr w:type="gramStart"/>
      <w:r>
        <w:rPr>
          <w:i/>
          <w:iCs/>
        </w:rPr>
        <w:t>up</w:t>
      </w:r>
      <w:proofErr w:type="gramEnd"/>
      <w:r>
        <w:rPr>
          <w:i/>
          <w:iCs/>
        </w:rPr>
        <w:t xml:space="preserve"> numbers just to see if this structure works. We can adjust these</w:t>
      </w:r>
      <w:r>
        <w:t xml:space="preserve"> </w:t>
      </w:r>
      <w:r>
        <w:rPr>
          <w:i/>
          <w:iCs/>
        </w:rPr>
        <w:t xml:space="preserve">to be more biologically relevant. </w:t>
      </w:r>
      <w:r>
        <w:rPr>
          <w:i/>
          <w:iCs/>
        </w:rPr>
        <w:t>Additionally, I have tried to use a rank abundance system, but we</w:t>
      </w:r>
      <w:r>
        <w:t xml:space="preserve"> </w:t>
      </w:r>
      <w:r>
        <w:rPr>
          <w:i/>
          <w:iCs/>
        </w:rPr>
        <w:t>may find a better system</w:t>
      </w:r>
      <w:del w:id="55" w:author="Brittany Mosher (she/her)" w:date="2024-12-03T15:43:00Z" w16du:dateUtc="2024-12-03T20:43:00Z">
        <w:r w:rsidDel="008B35C7">
          <w:rPr>
            <w:i/>
            <w:iCs/>
          </w:rPr>
          <w:delText>,</w:delText>
        </w:r>
      </w:del>
      <w:r>
        <w:rPr>
          <w:i/>
          <w:iCs/>
        </w:rPr>
        <w:t xml:space="preserve"> or find a better way to implement rank abundance. I am open to suggestions</w:t>
      </w:r>
    </w:p>
    <w:p w14:paraId="27B9717F" w14:textId="77777777" w:rsidR="00486B46" w:rsidRDefault="00430CF0">
      <w:pPr>
        <w:pStyle w:val="SourceCode"/>
      </w:pPr>
      <w:r>
        <w:rPr>
          <w:rStyle w:val="NormalTok"/>
        </w:rPr>
        <w:t xml:space="preserve">S </w:t>
      </w:r>
      <w:r>
        <w:rPr>
          <w:rStyle w:val="OtherTok"/>
        </w:rPr>
        <w:t>&lt;-</w:t>
      </w:r>
      <w:r>
        <w:rPr>
          <w:rStyle w:val="NormalTok"/>
        </w:rPr>
        <w:t xml:space="preserve"> </w:t>
      </w:r>
      <w:proofErr w:type="gramStart"/>
      <w:r>
        <w:rPr>
          <w:rStyle w:val="FunctionTok"/>
        </w:rPr>
        <w:t>c</w:t>
      </w:r>
      <w:r>
        <w:rPr>
          <w:rStyle w:val="NormalTok"/>
        </w:rPr>
        <w:t>(</w:t>
      </w:r>
      <w:proofErr w:type="gramEnd"/>
      <w:r>
        <w:rPr>
          <w:rStyle w:val="FloatTok"/>
        </w:rPr>
        <w:t>0.95</w:t>
      </w:r>
      <w:r>
        <w:rPr>
          <w:rStyle w:val="NormalTok"/>
        </w:rPr>
        <w:t>,</w:t>
      </w:r>
      <w:r>
        <w:rPr>
          <w:rStyle w:val="FloatTok"/>
        </w:rPr>
        <w:t>0.9</w:t>
      </w:r>
      <w:r>
        <w:rPr>
          <w:rStyle w:val="NormalTok"/>
        </w:rPr>
        <w:t>,</w:t>
      </w:r>
      <w:r>
        <w:rPr>
          <w:rStyle w:val="FloatTok"/>
        </w:rPr>
        <w:t>0.75</w:t>
      </w:r>
      <w:r>
        <w:rPr>
          <w:rStyle w:val="NormalTok"/>
        </w:rPr>
        <w:t>,</w:t>
      </w:r>
      <w:r>
        <w:rPr>
          <w:rStyle w:val="FloatTok"/>
        </w:rPr>
        <w:t>0.50</w:t>
      </w:r>
      <w:r>
        <w:rPr>
          <w:rStyle w:val="NormalTok"/>
        </w:rPr>
        <w:t>,</w:t>
      </w:r>
      <w:r>
        <w:rPr>
          <w:rStyle w:val="FloatTok"/>
        </w:rPr>
        <w:t>0.20</w:t>
      </w:r>
      <w:r>
        <w:rPr>
          <w:rStyle w:val="NormalTok"/>
        </w:rPr>
        <w:t>,</w:t>
      </w:r>
      <w:r>
        <w:rPr>
          <w:rStyle w:val="FloatTok"/>
        </w:rPr>
        <w:t>0.1</w:t>
      </w:r>
      <w:r>
        <w:rPr>
          <w:rStyle w:val="NormalTok"/>
        </w:rPr>
        <w:t xml:space="preserve">) </w:t>
      </w:r>
      <w:r>
        <w:rPr>
          <w:rStyle w:val="CommentTok"/>
        </w:rPr>
        <w:t xml:space="preserve">#an array of probability values for the </w:t>
      </w:r>
      <w:proofErr w:type="spellStart"/>
      <w:r>
        <w:rPr>
          <w:rStyle w:val="CommentTok"/>
        </w:rPr>
        <w:t>occurence</w:t>
      </w:r>
      <w:proofErr w:type="spellEnd"/>
      <w:r>
        <w:rPr>
          <w:rStyle w:val="CommentTok"/>
        </w:rPr>
        <w:t xml:space="preserve"> of each </w:t>
      </w:r>
      <w:proofErr w:type="spellStart"/>
      <w:r>
        <w:rPr>
          <w:rStyle w:val="CommentTok"/>
        </w:rPr>
        <w:t>spp</w:t>
      </w:r>
      <w:proofErr w:type="spellEnd"/>
      <w:r>
        <w:br/>
      </w:r>
      <w:r>
        <w:rPr>
          <w:rStyle w:val="NormalTok"/>
        </w:rPr>
        <w:t xml:space="preserve">K </w:t>
      </w:r>
      <w:r>
        <w:rPr>
          <w:rStyle w:val="OtherTok"/>
        </w:rPr>
        <w:t>&lt;-</w:t>
      </w:r>
      <w:r>
        <w:rPr>
          <w:rStyle w:val="NormalTok"/>
        </w:rPr>
        <w:t xml:space="preserve"> </w:t>
      </w:r>
      <w:r>
        <w:rPr>
          <w:rStyle w:val="FunctionTok"/>
        </w:rPr>
        <w:t>c</w:t>
      </w:r>
      <w:r>
        <w:rPr>
          <w:rStyle w:val="NormalTok"/>
        </w:rPr>
        <w:t>(</w:t>
      </w:r>
      <w:r>
        <w:rPr>
          <w:rStyle w:val="DecValTok"/>
        </w:rPr>
        <w:t>60</w:t>
      </w:r>
      <w:r>
        <w:rPr>
          <w:rStyle w:val="NormalTok"/>
        </w:rPr>
        <w:t>,</w:t>
      </w:r>
      <w:r>
        <w:rPr>
          <w:rStyle w:val="DecValTok"/>
        </w:rPr>
        <w:t>50</w:t>
      </w:r>
      <w:r>
        <w:rPr>
          <w:rStyle w:val="NormalTok"/>
        </w:rPr>
        <w:t>,</w:t>
      </w:r>
      <w:r>
        <w:rPr>
          <w:rStyle w:val="DecValTok"/>
        </w:rPr>
        <w:t>40</w:t>
      </w:r>
      <w:r>
        <w:rPr>
          <w:rStyle w:val="NormalTok"/>
        </w:rPr>
        <w:t>,</w:t>
      </w:r>
      <w:r>
        <w:rPr>
          <w:rStyle w:val="DecValTok"/>
        </w:rPr>
        <w:t>30</w:t>
      </w:r>
      <w:r>
        <w:rPr>
          <w:rStyle w:val="NormalTok"/>
        </w:rPr>
        <w:t>,</w:t>
      </w:r>
      <w:r>
        <w:rPr>
          <w:rStyle w:val="DecValTok"/>
        </w:rPr>
        <w:t>20</w:t>
      </w:r>
      <w:r>
        <w:rPr>
          <w:rStyle w:val="NormalTok"/>
        </w:rPr>
        <w:t>,</w:t>
      </w:r>
      <w:r>
        <w:rPr>
          <w:rStyle w:val="DecValTok"/>
        </w:rPr>
        <w:t>10</w:t>
      </w:r>
      <w:r>
        <w:rPr>
          <w:rStyle w:val="NormalTok"/>
        </w:rPr>
        <w:t xml:space="preserve">) </w:t>
      </w:r>
      <w:r>
        <w:rPr>
          <w:rStyle w:val="CommentTok"/>
        </w:rPr>
        <w:t>#this is just an example, but k is the abundance at each rank (</w:t>
      </w:r>
      <w:proofErr w:type="spellStart"/>
      <w:r>
        <w:rPr>
          <w:rStyle w:val="CommentTok"/>
        </w:rPr>
        <w:t>i</w:t>
      </w:r>
      <w:proofErr w:type="spellEnd"/>
      <w:r>
        <w:rPr>
          <w:rStyle w:val="CommentTok"/>
        </w:rPr>
        <w:t xml:space="preserve"> think?)</w:t>
      </w:r>
    </w:p>
    <w:p w14:paraId="1043DB93" w14:textId="77777777" w:rsidR="00486B46" w:rsidRDefault="00430CF0">
      <w:pPr>
        <w:pStyle w:val="FirstParagraph"/>
      </w:pPr>
      <w:r>
        <w:rPr>
          <w:i/>
          <w:iCs/>
        </w:rPr>
        <w:t xml:space="preserve">Note: right </w:t>
      </w:r>
      <w:proofErr w:type="gramStart"/>
      <w:r>
        <w:rPr>
          <w:i/>
          <w:iCs/>
        </w:rPr>
        <w:t>now</w:t>
      </w:r>
      <w:proofErr w:type="gramEnd"/>
      <w:r>
        <w:rPr>
          <w:i/>
          <w:iCs/>
        </w:rPr>
        <w:t xml:space="preserve"> I have fixed K. but perhaps it could make more sense to have it vary along some distribution?</w:t>
      </w:r>
    </w:p>
    <w:p w14:paraId="164B3FFE" w14:textId="77777777" w:rsidR="00486B46" w:rsidRDefault="00430CF0">
      <w:pPr>
        <w:pStyle w:val="BodyText"/>
      </w:pPr>
      <w:r>
        <w:t xml:space="preserve">With these parameters set, we can prepare to populate the </w:t>
      </w:r>
      <w:proofErr w:type="spellStart"/>
      <w:r>
        <w:t>dataframe</w:t>
      </w:r>
      <w:proofErr w:type="spellEnd"/>
      <w:r>
        <w:t>. Woohoo!</w:t>
      </w:r>
    </w:p>
    <w:p w14:paraId="5FE29F7B" w14:textId="77777777" w:rsidR="00486B46" w:rsidRDefault="00430CF0">
      <w:pPr>
        <w:pStyle w:val="Heading2"/>
      </w:pPr>
      <w:bookmarkStart w:id="56" w:name="populating-the-dataframe"/>
      <w:bookmarkEnd w:id="49"/>
      <w:r>
        <w:t xml:space="preserve">Populating the </w:t>
      </w:r>
      <w:proofErr w:type="spellStart"/>
      <w:r>
        <w:t>dataframe</w:t>
      </w:r>
      <w:proofErr w:type="spellEnd"/>
    </w:p>
    <w:p w14:paraId="140D11F8" w14:textId="77777777" w:rsidR="00486B46" w:rsidRDefault="00430CF0">
      <w:pPr>
        <w:pStyle w:val="FirstParagraph"/>
      </w:pPr>
      <w:r>
        <w:t xml:space="preserve">So, we have our </w:t>
      </w:r>
      <w:proofErr w:type="gramStart"/>
      <w:r>
        <w:t>probabilities</w:t>
      </w:r>
      <w:proofErr w:type="gramEnd"/>
      <w:r>
        <w:t xml:space="preserve"> and rank abundances set. We have an empty </w:t>
      </w:r>
      <w:proofErr w:type="spellStart"/>
      <w:r>
        <w:t>dataframe</w:t>
      </w:r>
      <w:proofErr w:type="spellEnd"/>
      <w:r>
        <w:t xml:space="preserve"> that needs to be filled. Let’s get to it!</w:t>
      </w:r>
    </w:p>
    <w:p w14:paraId="54771A3B" w14:textId="77777777" w:rsidR="00486B46" w:rsidRDefault="00430CF0">
      <w:pPr>
        <w:pStyle w:val="BodyText"/>
      </w:pPr>
      <w:r>
        <w:t xml:space="preserve">There may be better ways of doing this, but what I’ve found works for now is creating a </w:t>
      </w:r>
      <w:proofErr w:type="gramStart"/>
      <w:r>
        <w:t>for{</w:t>
      </w:r>
      <w:proofErr w:type="gramEnd"/>
      <w:r>
        <w:t>} loop, where I:</w:t>
      </w:r>
    </w:p>
    <w:p w14:paraId="783619AE" w14:textId="77777777" w:rsidR="00486B46" w:rsidRDefault="00430CF0">
      <w:pPr>
        <w:pStyle w:val="Compact"/>
        <w:numPr>
          <w:ilvl w:val="0"/>
          <w:numId w:val="3"/>
        </w:numPr>
      </w:pPr>
      <w:r>
        <w:t xml:space="preserve">Determine </w:t>
      </w:r>
      <w:proofErr w:type="gramStart"/>
      <w:r>
        <w:t>whether or not</w:t>
      </w:r>
      <w:proofErr w:type="gramEnd"/>
      <w:r>
        <w:t xml:space="preserve"> each species occurs at each patch</w:t>
      </w:r>
    </w:p>
    <w:p w14:paraId="4E8416A8" w14:textId="77777777" w:rsidR="00486B46" w:rsidRDefault="00430CF0">
      <w:pPr>
        <w:pStyle w:val="Compact"/>
        <w:numPr>
          <w:ilvl w:val="0"/>
          <w:numId w:val="3"/>
        </w:numPr>
      </w:pPr>
      <w:r>
        <w:t>Assign the abundance of each species at a given patch.</w:t>
      </w:r>
    </w:p>
    <w:p w14:paraId="3C65FAFB" w14:textId="77777777" w:rsidR="00486B46" w:rsidRDefault="00430CF0">
      <w:pPr>
        <w:pStyle w:val="FirstParagraph"/>
      </w:pPr>
      <w:r>
        <w:t xml:space="preserve">For the most abundant species, this is </w:t>
      </w:r>
      <w:proofErr w:type="gramStart"/>
      <w:r>
        <w:t>pretty straight</w:t>
      </w:r>
      <w:proofErr w:type="gramEnd"/>
      <w:r>
        <w:t xml:space="preserve"> forward.</w:t>
      </w:r>
    </w:p>
    <w:p w14:paraId="2F5A41C2" w14:textId="77777777" w:rsidR="00486B46" w:rsidRDefault="00430CF0">
      <w:pPr>
        <w:pStyle w:val="SourceCode"/>
      </w:pPr>
      <w:r>
        <w:rPr>
          <w:rStyle w:val="NormalTok"/>
        </w:rPr>
        <w:t xml:space="preserve">    meta_comm1[i,</w:t>
      </w:r>
      <w:r>
        <w:rPr>
          <w:rStyle w:val="DecValTok"/>
        </w:rPr>
        <w:t>1</w:t>
      </w:r>
      <w:r>
        <w:rPr>
          <w:rStyle w:val="NormalTok"/>
        </w:rPr>
        <w:t xml:space="preserve">] </w:t>
      </w:r>
      <w:r>
        <w:rPr>
          <w:rStyle w:val="OtherTok"/>
        </w:rPr>
        <w:t>&lt;-</w:t>
      </w:r>
      <w:r>
        <w:rPr>
          <w:rStyle w:val="NormalTok"/>
        </w:rPr>
        <w:t xml:space="preserve"> </w:t>
      </w:r>
      <w:proofErr w:type="spellStart"/>
      <w:proofErr w:type="gramStart"/>
      <w:r>
        <w:rPr>
          <w:rStyle w:val="FunctionTok"/>
        </w:rPr>
        <w:t>rbinom</w:t>
      </w:r>
      <w:proofErr w:type="spellEnd"/>
      <w:r>
        <w:rPr>
          <w:rStyle w:val="NormalTok"/>
        </w:rPr>
        <w:t>(</w:t>
      </w:r>
      <w:proofErr w:type="gramEnd"/>
      <w:r>
        <w:rPr>
          <w:rStyle w:val="AttributeTok"/>
        </w:rPr>
        <w:t>n =</w:t>
      </w:r>
      <w:r>
        <w:rPr>
          <w:rStyle w:val="NormalTok"/>
        </w:rPr>
        <w:t xml:space="preserve"> </w:t>
      </w:r>
      <w:r>
        <w:rPr>
          <w:rStyle w:val="DecValTok"/>
        </w:rPr>
        <w:t>1</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AttributeTok"/>
        </w:rPr>
        <w:t>prob =</w:t>
      </w:r>
      <w:r>
        <w:rPr>
          <w:rStyle w:val="NormalTok"/>
        </w:rPr>
        <w:t xml:space="preserve"> S[</w:t>
      </w:r>
      <w:r>
        <w:rPr>
          <w:rStyle w:val="DecValTok"/>
        </w:rPr>
        <w:t>1</w:t>
      </w:r>
      <w:r>
        <w:rPr>
          <w:rStyle w:val="NormalTok"/>
        </w:rPr>
        <w:t>])</w:t>
      </w:r>
      <w:r>
        <w:br/>
      </w:r>
      <w:r>
        <w:rPr>
          <w:rStyle w:val="NormalTok"/>
        </w:rPr>
        <w:t xml:space="preserve">    meta_comm1[i,</w:t>
      </w:r>
      <w:r>
        <w:rPr>
          <w:rStyle w:val="DecValTok"/>
        </w:rPr>
        <w:t>1</w:t>
      </w:r>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(meta_comm1[i,</w:t>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NormalTok"/>
        </w:rPr>
        <w:t>, K[</w:t>
      </w:r>
      <w:r>
        <w:rPr>
          <w:rStyle w:val="DecValTok"/>
        </w:rPr>
        <w:t>1</w:t>
      </w:r>
      <w:r>
        <w:rPr>
          <w:rStyle w:val="NormalTok"/>
        </w:rPr>
        <w:t>],</w:t>
      </w:r>
      <w:r>
        <w:rPr>
          <w:rStyle w:val="DecValTok"/>
        </w:rPr>
        <w:t>0</w:t>
      </w:r>
      <w:r>
        <w:rPr>
          <w:rStyle w:val="NormalTok"/>
        </w:rPr>
        <w:t>)</w:t>
      </w:r>
    </w:p>
    <w:p w14:paraId="34996966" w14:textId="77777777" w:rsidR="00486B46" w:rsidRDefault="00430CF0">
      <w:pPr>
        <w:pStyle w:val="FirstParagraph"/>
      </w:pPr>
      <w:r>
        <w:t xml:space="preserve">This tells us that for species 1, at each patch, we will randomly assign occurrence/absence with a probability </w:t>
      </w:r>
      <w:proofErr w:type="gramStart"/>
      <w:r>
        <w:t>S[</w:t>
      </w:r>
      <w:proofErr w:type="gramEnd"/>
      <w:r>
        <w:t xml:space="preserve">1] (recall that S is a vector of probabilities of occurrence for each species). If the species occurs, we then assign it a value of </w:t>
      </w:r>
      <w:proofErr w:type="gramStart"/>
      <w:r>
        <w:t>K[</w:t>
      </w:r>
      <w:proofErr w:type="gramEnd"/>
      <w:r>
        <w:t>1] (recall K is a vector of rank abundance for each species).</w:t>
      </w:r>
    </w:p>
    <w:p w14:paraId="7C6D3130" w14:textId="77777777" w:rsidR="00486B46" w:rsidRDefault="00430CF0">
      <w:pPr>
        <w:pStyle w:val="BodyText"/>
      </w:pPr>
      <w:r>
        <w:lastRenderedPageBreak/>
        <w:t xml:space="preserve">These probabilities are where we build in the assumption of </w:t>
      </w:r>
      <w:proofErr w:type="spellStart"/>
      <w:r>
        <w:t>nestedness</w:t>
      </w:r>
      <w:proofErr w:type="spellEnd"/>
      <w:r>
        <w:t xml:space="preserve">, so for every species following the most abundant, the calculation is a little more complicated. We create a dependency, where the probability of occupancy of each species </w:t>
      </w:r>
      <w:r>
        <w:rPr>
          <w:i/>
          <w:iCs/>
        </w:rPr>
        <w:t>depends</w:t>
      </w:r>
      <w:r>
        <w:t xml:space="preserve"> on </w:t>
      </w:r>
      <w:proofErr w:type="gramStart"/>
      <w:r>
        <w:t>whether or not</w:t>
      </w:r>
      <w:proofErr w:type="gramEnd"/>
      <w:r>
        <w:t xml:space="preserve"> the next most abundant species is present.</w:t>
      </w:r>
    </w:p>
    <w:p w14:paraId="0404F50E" w14:textId="77777777" w:rsidR="00486B46" w:rsidRDefault="00430CF0">
      <w:pPr>
        <w:pStyle w:val="SourceCode"/>
      </w:pPr>
      <w:r>
        <w:rPr>
          <w:rStyle w:val="NormalTok"/>
        </w:rPr>
        <w:t xml:space="preserve">    meta_comm1[i,</w:t>
      </w:r>
      <w:r>
        <w:rPr>
          <w:rStyle w:val="DecValTok"/>
        </w:rPr>
        <w:t>2</w:t>
      </w:r>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(meta_comm1[i,</w:t>
      </w:r>
      <w:r>
        <w:rPr>
          <w:rStyle w:val="DecValTok"/>
        </w:rPr>
        <w:t>1</w:t>
      </w:r>
      <w:r>
        <w:rPr>
          <w:rStyle w:val="NormalTok"/>
        </w:rPr>
        <w:t xml:space="preserve">] </w:t>
      </w:r>
      <w:r>
        <w:rPr>
          <w:rStyle w:val="SpecialCharTok"/>
        </w:rPr>
        <w:t>&gt;</w:t>
      </w:r>
      <w:r>
        <w:rPr>
          <w:rStyle w:val="NormalTok"/>
        </w:rPr>
        <w:t xml:space="preserve"> </w:t>
      </w:r>
      <w:r>
        <w:rPr>
          <w:rStyle w:val="DecValTok"/>
        </w:rPr>
        <w:t>0</w:t>
      </w:r>
      <w:r>
        <w:rPr>
          <w:rStyle w:val="NormalTok"/>
        </w:rPr>
        <w:t xml:space="preserve">, </w:t>
      </w:r>
      <w:proofErr w:type="spellStart"/>
      <w:proofErr w:type="gramStart"/>
      <w:r>
        <w:rPr>
          <w:rStyle w:val="FunctionTok"/>
        </w:rPr>
        <w:t>rbinom</w:t>
      </w:r>
      <w:proofErr w:type="spellEnd"/>
      <w:r>
        <w:rPr>
          <w:rStyle w:val="NormalTok"/>
        </w:rPr>
        <w:t>(</w:t>
      </w:r>
      <w:proofErr w:type="gramEnd"/>
      <w:r>
        <w:rPr>
          <w:rStyle w:val="AttributeTok"/>
        </w:rPr>
        <w:t>n =</w:t>
      </w:r>
      <w:r>
        <w:rPr>
          <w:rStyle w:val="NormalTok"/>
        </w:rPr>
        <w:t xml:space="preserve"> </w:t>
      </w:r>
      <w:r>
        <w:rPr>
          <w:rStyle w:val="DecValTok"/>
        </w:rPr>
        <w:t>1</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AttributeTok"/>
        </w:rPr>
        <w:t>prob =</w:t>
      </w:r>
      <w:r>
        <w:rPr>
          <w:rStyle w:val="NormalTok"/>
        </w:rPr>
        <w:t xml:space="preserve"> S[</w:t>
      </w:r>
      <w:r>
        <w:rPr>
          <w:rStyle w:val="DecValTok"/>
        </w:rPr>
        <w:t>2</w:t>
      </w:r>
      <w:r>
        <w:rPr>
          <w:rStyle w:val="NormalTok"/>
        </w:rPr>
        <w:t>]),</w:t>
      </w:r>
      <w:r>
        <w:rPr>
          <w:rStyle w:val="DecValTok"/>
        </w:rPr>
        <w:t>0</w:t>
      </w:r>
      <w:r>
        <w:rPr>
          <w:rStyle w:val="NormalTok"/>
        </w:rPr>
        <w:t>)</w:t>
      </w:r>
      <w:r>
        <w:br/>
      </w:r>
      <w:r>
        <w:rPr>
          <w:rStyle w:val="NormalTok"/>
        </w:rPr>
        <w:t xml:space="preserve">    meta_comm1[i,</w:t>
      </w:r>
      <w:r>
        <w:rPr>
          <w:rStyle w:val="DecValTok"/>
        </w:rPr>
        <w:t>2</w:t>
      </w:r>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(meta_comm1[i,</w:t>
      </w:r>
      <w:r>
        <w:rPr>
          <w:rStyle w:val="DecValTok"/>
        </w:rPr>
        <w:t>2</w:t>
      </w:r>
      <w:r>
        <w:rPr>
          <w:rStyle w:val="NormalTok"/>
        </w:rPr>
        <w:t xml:space="preserve">] </w:t>
      </w:r>
      <w:r>
        <w:rPr>
          <w:rStyle w:val="SpecialCharTok"/>
        </w:rPr>
        <w:t>==</w:t>
      </w:r>
      <w:r>
        <w:rPr>
          <w:rStyle w:val="NormalTok"/>
        </w:rPr>
        <w:t xml:space="preserve"> </w:t>
      </w:r>
      <w:r>
        <w:rPr>
          <w:rStyle w:val="DecValTok"/>
        </w:rPr>
        <w:t>1</w:t>
      </w:r>
      <w:r>
        <w:rPr>
          <w:rStyle w:val="NormalTok"/>
        </w:rPr>
        <w:t>, K[</w:t>
      </w:r>
      <w:r>
        <w:rPr>
          <w:rStyle w:val="DecValTok"/>
        </w:rPr>
        <w:t>2</w:t>
      </w:r>
      <w:r>
        <w:rPr>
          <w:rStyle w:val="NormalTok"/>
        </w:rPr>
        <w:t>],</w:t>
      </w:r>
      <w:r>
        <w:rPr>
          <w:rStyle w:val="DecValTok"/>
        </w:rPr>
        <w:t>0</w:t>
      </w:r>
      <w:r>
        <w:rPr>
          <w:rStyle w:val="NormalTok"/>
        </w:rPr>
        <w:t>)</w:t>
      </w:r>
    </w:p>
    <w:p w14:paraId="4D39BBE1" w14:textId="77777777" w:rsidR="00486B46" w:rsidRDefault="00430CF0">
      <w:pPr>
        <w:pStyle w:val="FirstParagraph"/>
      </w:pPr>
      <w:r>
        <w:t xml:space="preserve">In the above example, first we must determine if the prior species </w:t>
      </w:r>
      <w:proofErr w:type="gramStart"/>
      <w:r>
        <w:t>occurs:</w:t>
      </w:r>
      <w:proofErr w:type="gramEnd"/>
      <w:r>
        <w:t xml:space="preserve"> meta_comm1[i,1] &gt; 0. If the prior species in the order </w:t>
      </w:r>
      <w:r>
        <w:rPr>
          <w:i/>
          <w:iCs/>
        </w:rPr>
        <w:t>does</w:t>
      </w:r>
      <w:r>
        <w:t xml:space="preserve"> occur, then the current species may occur with a probability S[</w:t>
      </w:r>
      <w:proofErr w:type="spellStart"/>
      <w:r>
        <w:t>i</w:t>
      </w:r>
      <w:proofErr w:type="spellEnd"/>
      <w:r>
        <w:t xml:space="preserve">]. If the prior species </w:t>
      </w:r>
      <w:proofErr w:type="gramStart"/>
      <w:r>
        <w:rPr>
          <w:i/>
          <w:iCs/>
        </w:rPr>
        <w:t>does</w:t>
      </w:r>
      <w:proofErr w:type="gramEnd"/>
      <w:r>
        <w:rPr>
          <w:i/>
          <w:iCs/>
        </w:rPr>
        <w:t xml:space="preserve"> not</w:t>
      </w:r>
      <w:r>
        <w:t xml:space="preserve"> occur than the probability of the current species occurring becomes 0.</w:t>
      </w:r>
    </w:p>
    <w:p w14:paraId="3AE97D82" w14:textId="77777777" w:rsidR="00486B46" w:rsidRDefault="00430CF0">
      <w:pPr>
        <w:pStyle w:val="BodyText"/>
      </w:pPr>
      <w:r>
        <w:rPr>
          <w:i/>
          <w:iCs/>
        </w:rPr>
        <w:t xml:space="preserve">Note: There are a couple of things I think could be adjusted </w:t>
      </w:r>
      <w:proofErr w:type="gramStart"/>
      <w:r>
        <w:rPr>
          <w:i/>
          <w:iCs/>
        </w:rPr>
        <w:t>about</w:t>
      </w:r>
      <w:proofErr w:type="gramEnd"/>
      <w:r>
        <w:rPr>
          <w:i/>
          <w:iCs/>
        </w:rPr>
        <w:t xml:space="preserve"> this. Most glaring to me is the assumption</w:t>
      </w:r>
      <w:r>
        <w:t xml:space="preserve"> </w:t>
      </w:r>
      <w:r>
        <w:rPr>
          <w:i/>
          <w:iCs/>
        </w:rPr>
        <w:t>that if a species does not occur, it makes the probability of other species further in the rank abundance</w:t>
      </w:r>
      <w:r>
        <w:t xml:space="preserve"> </w:t>
      </w:r>
      <w:r>
        <w:rPr>
          <w:i/>
          <w:iCs/>
        </w:rPr>
        <w:t xml:space="preserve">chain </w:t>
      </w:r>
      <w:proofErr w:type="spellStart"/>
      <w:r>
        <w:rPr>
          <w:i/>
          <w:iCs/>
        </w:rPr>
        <w:t>occuring</w:t>
      </w:r>
      <w:proofErr w:type="spellEnd"/>
      <w:r>
        <w:rPr>
          <w:i/>
          <w:iCs/>
        </w:rPr>
        <w:t xml:space="preserve"> 0. If we wanted to, we could </w:t>
      </w:r>
      <w:proofErr w:type="gramStart"/>
      <w:r>
        <w:rPr>
          <w:i/>
          <w:iCs/>
        </w:rPr>
        <w:t>adjust</w:t>
      </w:r>
      <w:proofErr w:type="gramEnd"/>
      <w:r>
        <w:rPr>
          <w:i/>
          <w:iCs/>
        </w:rPr>
        <w:t xml:space="preserve"> this so that it is a lower (but not necessarily 0)</w:t>
      </w:r>
      <w:r>
        <w:t xml:space="preserve"> </w:t>
      </w:r>
      <w:r>
        <w:rPr>
          <w:i/>
          <w:iCs/>
        </w:rPr>
        <w:t>probability.</w:t>
      </w:r>
    </w:p>
    <w:p w14:paraId="2A80A4BE" w14:textId="77777777" w:rsidR="00486B46" w:rsidRDefault="00430CF0">
      <w:pPr>
        <w:pStyle w:val="Heading3"/>
      </w:pPr>
      <w:bookmarkStart w:id="57" w:name="the-for-loop."/>
      <w:r>
        <w:t>The for loop.</w:t>
      </w:r>
    </w:p>
    <w:p w14:paraId="243CCF90" w14:textId="77777777" w:rsidR="00486B46" w:rsidRDefault="00430CF0">
      <w:pPr>
        <w:pStyle w:val="FirstParagraph"/>
      </w:pPr>
      <w:r>
        <w:t xml:space="preserve">All of this can be wrapped </w:t>
      </w:r>
      <w:proofErr w:type="gramStart"/>
      <w:r>
        <w:t>in to</w:t>
      </w:r>
      <w:proofErr w:type="gramEnd"/>
      <w:r>
        <w:t xml:space="preserve"> a </w:t>
      </w:r>
      <w:proofErr w:type="gramStart"/>
      <w:r>
        <w:t>large for</w:t>
      </w:r>
      <w:proofErr w:type="gramEnd"/>
      <w:r>
        <w:t xml:space="preserve"> loop which looks like this:</w:t>
      </w:r>
    </w:p>
    <w:p w14:paraId="4BF3862D" w14:textId="77777777" w:rsidR="00486B46" w:rsidRDefault="00430CF0">
      <w:pPr>
        <w:pStyle w:val="SourceCode"/>
      </w:pP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(meta_comm1)){</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SpecialCharTok"/>
        </w:rPr>
        <w:t>:</w:t>
      </w:r>
      <w:r>
        <w:rPr>
          <w:rStyle w:val="FunctionTok"/>
        </w:rPr>
        <w:t>ncol</w:t>
      </w:r>
      <w:r>
        <w:rPr>
          <w:rStyle w:val="NormalTok"/>
        </w:rPr>
        <w:t>(meta_comm1)){</w:t>
      </w:r>
      <w:r>
        <w:br/>
      </w:r>
      <w:r>
        <w:rPr>
          <w:rStyle w:val="NormalTok"/>
        </w:rPr>
        <w:t xml:space="preserve">    </w:t>
      </w:r>
      <w:r>
        <w:rPr>
          <w:rStyle w:val="CommentTok"/>
        </w:rPr>
        <w:t xml:space="preserve">#determine occurrence and abundance of </w:t>
      </w:r>
      <w:proofErr w:type="spellStart"/>
      <w:r>
        <w:rPr>
          <w:rStyle w:val="CommentTok"/>
        </w:rPr>
        <w:t>spp</w:t>
      </w:r>
      <w:proofErr w:type="spellEnd"/>
      <w:r>
        <w:rPr>
          <w:rStyle w:val="CommentTok"/>
        </w:rPr>
        <w:t xml:space="preserve"> 1</w:t>
      </w:r>
      <w:r>
        <w:br/>
      </w:r>
      <w:r>
        <w:rPr>
          <w:rStyle w:val="NormalTok"/>
        </w:rPr>
        <w:t xml:space="preserve">    meta_comm1[i,</w:t>
      </w:r>
      <w:r>
        <w:rPr>
          <w:rStyle w:val="DecValTok"/>
        </w:rPr>
        <w:t>1</w:t>
      </w:r>
      <w:r>
        <w:rPr>
          <w:rStyle w:val="NormalTok"/>
        </w:rPr>
        <w:t xml:space="preserve">] </w:t>
      </w:r>
      <w:r>
        <w:rPr>
          <w:rStyle w:val="OtherTok"/>
        </w:rPr>
        <w:t>&lt;-</w:t>
      </w:r>
      <w:r>
        <w:rPr>
          <w:rStyle w:val="NormalTok"/>
        </w:rPr>
        <w:t xml:space="preserve"> </w:t>
      </w:r>
      <w:proofErr w:type="spellStart"/>
      <w:r>
        <w:rPr>
          <w:rStyle w:val="FunctionTok"/>
        </w:rPr>
        <w:t>rbinom</w:t>
      </w:r>
      <w:proofErr w:type="spellEnd"/>
      <w:r>
        <w:rPr>
          <w:rStyle w:val="NormalTok"/>
        </w:rPr>
        <w:t>(</w:t>
      </w:r>
      <w:r>
        <w:rPr>
          <w:rStyle w:val="AttributeTok"/>
        </w:rPr>
        <w:t>n =</w:t>
      </w:r>
      <w:r>
        <w:rPr>
          <w:rStyle w:val="NormalTok"/>
        </w:rPr>
        <w:t xml:space="preserve"> </w:t>
      </w:r>
      <w:r>
        <w:rPr>
          <w:rStyle w:val="DecValTok"/>
        </w:rPr>
        <w:t>1</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AttributeTok"/>
        </w:rPr>
        <w:t>prob =</w:t>
      </w:r>
      <w:r>
        <w:rPr>
          <w:rStyle w:val="NormalTok"/>
        </w:rPr>
        <w:t xml:space="preserve"> S[</w:t>
      </w:r>
      <w:r>
        <w:rPr>
          <w:rStyle w:val="DecValTok"/>
        </w:rPr>
        <w:t>1</w:t>
      </w:r>
      <w:r>
        <w:rPr>
          <w:rStyle w:val="NormalTok"/>
        </w:rPr>
        <w:t>])</w:t>
      </w:r>
      <w:r>
        <w:br/>
      </w:r>
      <w:r>
        <w:rPr>
          <w:rStyle w:val="NormalTok"/>
        </w:rPr>
        <w:t xml:space="preserve">    meta_comm1[i,</w:t>
      </w:r>
      <w:r>
        <w:rPr>
          <w:rStyle w:val="DecValTok"/>
        </w:rPr>
        <w:t>1</w:t>
      </w:r>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(meta_comm1[i,</w:t>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NormalTok"/>
        </w:rPr>
        <w:t>, K[</w:t>
      </w:r>
      <w:r>
        <w:rPr>
          <w:rStyle w:val="DecValTok"/>
        </w:rPr>
        <w:t>1</w:t>
      </w:r>
      <w:r>
        <w:rPr>
          <w:rStyle w:val="NormalTok"/>
        </w:rPr>
        <w:t>],</w:t>
      </w:r>
      <w:r>
        <w:rPr>
          <w:rStyle w:val="DecValTok"/>
        </w:rPr>
        <w:t>0</w:t>
      </w:r>
      <w:r>
        <w:rPr>
          <w:rStyle w:val="NormalTok"/>
        </w:rPr>
        <w:t>)</w:t>
      </w:r>
      <w:r>
        <w:br/>
      </w:r>
      <w:r>
        <w:rPr>
          <w:rStyle w:val="NormalTok"/>
        </w:rPr>
        <w:t xml:space="preserve">    </w:t>
      </w:r>
      <w:r>
        <w:br/>
      </w:r>
      <w:r>
        <w:rPr>
          <w:rStyle w:val="NormalTok"/>
        </w:rPr>
        <w:t xml:space="preserve">    </w:t>
      </w:r>
      <w:r>
        <w:rPr>
          <w:rStyle w:val="CommentTok"/>
        </w:rPr>
        <w:t>#determine occurrence and abundance of spp2</w:t>
      </w:r>
      <w:r>
        <w:br/>
      </w:r>
      <w:r>
        <w:rPr>
          <w:rStyle w:val="NormalTok"/>
        </w:rPr>
        <w:t xml:space="preserve">    meta_comm1[i,</w:t>
      </w:r>
      <w:r>
        <w:rPr>
          <w:rStyle w:val="DecValTok"/>
        </w:rPr>
        <w:t>2</w:t>
      </w:r>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(meta_comm1[i,</w:t>
      </w:r>
      <w:r>
        <w:rPr>
          <w:rStyle w:val="DecValTok"/>
        </w:rPr>
        <w:t>1</w:t>
      </w:r>
      <w:r>
        <w:rPr>
          <w:rStyle w:val="NormalTok"/>
        </w:rPr>
        <w:t xml:space="preserve">] </w:t>
      </w:r>
      <w:r>
        <w:rPr>
          <w:rStyle w:val="SpecialCharTok"/>
        </w:rPr>
        <w:t>&gt;</w:t>
      </w:r>
      <w:r>
        <w:rPr>
          <w:rStyle w:val="NormalTok"/>
        </w:rPr>
        <w:t xml:space="preserve"> </w:t>
      </w:r>
      <w:r>
        <w:rPr>
          <w:rStyle w:val="DecValTok"/>
        </w:rPr>
        <w:t>0</w:t>
      </w:r>
      <w:r>
        <w:rPr>
          <w:rStyle w:val="NormalTok"/>
        </w:rPr>
        <w:t xml:space="preserve">, </w:t>
      </w:r>
      <w:proofErr w:type="spellStart"/>
      <w:r>
        <w:rPr>
          <w:rStyle w:val="FunctionTok"/>
        </w:rPr>
        <w:t>rbinom</w:t>
      </w:r>
      <w:proofErr w:type="spellEnd"/>
      <w:r>
        <w:rPr>
          <w:rStyle w:val="NormalTok"/>
        </w:rPr>
        <w:t>(</w:t>
      </w:r>
      <w:r>
        <w:rPr>
          <w:rStyle w:val="AttributeTok"/>
        </w:rPr>
        <w:t>n =</w:t>
      </w:r>
      <w:r>
        <w:rPr>
          <w:rStyle w:val="NormalTok"/>
        </w:rPr>
        <w:t xml:space="preserve"> </w:t>
      </w:r>
      <w:r>
        <w:rPr>
          <w:rStyle w:val="DecValTok"/>
        </w:rPr>
        <w:t>1</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AttributeTok"/>
        </w:rPr>
        <w:t>prob =</w:t>
      </w:r>
      <w:r>
        <w:rPr>
          <w:rStyle w:val="NormalTok"/>
        </w:rPr>
        <w:t xml:space="preserve"> S[</w:t>
      </w:r>
      <w:r>
        <w:rPr>
          <w:rStyle w:val="DecValTok"/>
        </w:rPr>
        <w:t>2</w:t>
      </w:r>
      <w:r>
        <w:rPr>
          <w:rStyle w:val="NormalTok"/>
        </w:rPr>
        <w:t>]),</w:t>
      </w:r>
      <w:r>
        <w:rPr>
          <w:rStyle w:val="DecValTok"/>
        </w:rPr>
        <w:t>0</w:t>
      </w:r>
      <w:r>
        <w:rPr>
          <w:rStyle w:val="NormalTok"/>
        </w:rPr>
        <w:t>)</w:t>
      </w:r>
      <w:r>
        <w:br/>
      </w:r>
      <w:r>
        <w:rPr>
          <w:rStyle w:val="NormalTok"/>
        </w:rPr>
        <w:t xml:space="preserve">    meta_comm1[i,</w:t>
      </w:r>
      <w:r>
        <w:rPr>
          <w:rStyle w:val="DecValTok"/>
        </w:rPr>
        <w:t>2</w:t>
      </w:r>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(meta_comm1[i,</w:t>
      </w:r>
      <w:r>
        <w:rPr>
          <w:rStyle w:val="DecValTok"/>
        </w:rPr>
        <w:t>2</w:t>
      </w:r>
      <w:r>
        <w:rPr>
          <w:rStyle w:val="NormalTok"/>
        </w:rPr>
        <w:t xml:space="preserve">] </w:t>
      </w:r>
      <w:r>
        <w:rPr>
          <w:rStyle w:val="SpecialCharTok"/>
        </w:rPr>
        <w:t>==</w:t>
      </w:r>
      <w:r>
        <w:rPr>
          <w:rStyle w:val="NormalTok"/>
        </w:rPr>
        <w:t xml:space="preserve"> </w:t>
      </w:r>
      <w:r>
        <w:rPr>
          <w:rStyle w:val="DecValTok"/>
        </w:rPr>
        <w:t>1</w:t>
      </w:r>
      <w:r>
        <w:rPr>
          <w:rStyle w:val="NormalTok"/>
        </w:rPr>
        <w:t>, K[</w:t>
      </w:r>
      <w:r>
        <w:rPr>
          <w:rStyle w:val="DecValTok"/>
        </w:rPr>
        <w:t>2</w:t>
      </w:r>
      <w:r>
        <w:rPr>
          <w:rStyle w:val="NormalTok"/>
        </w:rPr>
        <w:t>],</w:t>
      </w:r>
      <w:r>
        <w:rPr>
          <w:rStyle w:val="DecValTok"/>
        </w:rPr>
        <w:t>0</w:t>
      </w:r>
      <w:r>
        <w:rPr>
          <w:rStyle w:val="NormalTok"/>
        </w:rPr>
        <w:t>)</w:t>
      </w:r>
      <w:r>
        <w:br/>
      </w:r>
      <w:r>
        <w:rPr>
          <w:rStyle w:val="NormalTok"/>
        </w:rPr>
        <w:t xml:space="preserve">    </w:t>
      </w:r>
      <w:r>
        <w:br/>
      </w:r>
      <w:r>
        <w:rPr>
          <w:rStyle w:val="NormalTok"/>
        </w:rPr>
        <w:t xml:space="preserve">    </w:t>
      </w:r>
      <w:r>
        <w:rPr>
          <w:rStyle w:val="CommentTok"/>
        </w:rPr>
        <w:t xml:space="preserve">#determine occurrence and abundance of </w:t>
      </w:r>
      <w:proofErr w:type="spellStart"/>
      <w:r>
        <w:rPr>
          <w:rStyle w:val="CommentTok"/>
        </w:rPr>
        <w:t>spp</w:t>
      </w:r>
      <w:proofErr w:type="spellEnd"/>
      <w:r>
        <w:rPr>
          <w:rStyle w:val="CommentTok"/>
        </w:rPr>
        <w:t xml:space="preserve"> 3</w:t>
      </w:r>
      <w:r>
        <w:br/>
      </w:r>
      <w:r>
        <w:rPr>
          <w:rStyle w:val="NormalTok"/>
        </w:rPr>
        <w:t xml:space="preserve">    meta_comm1[i,</w:t>
      </w:r>
      <w:r>
        <w:rPr>
          <w:rStyle w:val="DecValTok"/>
        </w:rPr>
        <w:t>3</w:t>
      </w:r>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(meta_comm1[i,</w:t>
      </w:r>
      <w:r>
        <w:rPr>
          <w:rStyle w:val="DecValTok"/>
        </w:rPr>
        <w:t>2</w:t>
      </w:r>
      <w:r>
        <w:rPr>
          <w:rStyle w:val="NormalTok"/>
        </w:rPr>
        <w:t xml:space="preserve">] </w:t>
      </w:r>
      <w:r>
        <w:rPr>
          <w:rStyle w:val="SpecialCharTok"/>
        </w:rPr>
        <w:t>&gt;</w:t>
      </w:r>
      <w:r>
        <w:rPr>
          <w:rStyle w:val="NormalTok"/>
        </w:rPr>
        <w:t xml:space="preserve"> </w:t>
      </w:r>
      <w:r>
        <w:rPr>
          <w:rStyle w:val="DecValTok"/>
        </w:rPr>
        <w:t>0</w:t>
      </w:r>
      <w:r>
        <w:rPr>
          <w:rStyle w:val="NormalTok"/>
        </w:rPr>
        <w:t xml:space="preserve">, </w:t>
      </w:r>
      <w:proofErr w:type="spellStart"/>
      <w:r>
        <w:rPr>
          <w:rStyle w:val="FunctionTok"/>
        </w:rPr>
        <w:t>rbinom</w:t>
      </w:r>
      <w:proofErr w:type="spellEnd"/>
      <w:r>
        <w:rPr>
          <w:rStyle w:val="NormalTok"/>
        </w:rPr>
        <w:t>(</w:t>
      </w:r>
      <w:r>
        <w:rPr>
          <w:rStyle w:val="AttributeTok"/>
        </w:rPr>
        <w:t>n =</w:t>
      </w:r>
      <w:r>
        <w:rPr>
          <w:rStyle w:val="NormalTok"/>
        </w:rPr>
        <w:t xml:space="preserve"> </w:t>
      </w:r>
      <w:r>
        <w:rPr>
          <w:rStyle w:val="DecValTok"/>
        </w:rPr>
        <w:t>1</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AttributeTok"/>
        </w:rPr>
        <w:t>prob =</w:t>
      </w:r>
      <w:r>
        <w:rPr>
          <w:rStyle w:val="NormalTok"/>
        </w:rPr>
        <w:t xml:space="preserve"> S[</w:t>
      </w:r>
      <w:r>
        <w:rPr>
          <w:rStyle w:val="DecValTok"/>
        </w:rPr>
        <w:t>3</w:t>
      </w:r>
      <w:r>
        <w:rPr>
          <w:rStyle w:val="NormalTok"/>
        </w:rPr>
        <w:t>]),</w:t>
      </w:r>
      <w:r>
        <w:rPr>
          <w:rStyle w:val="DecValTok"/>
        </w:rPr>
        <w:t>0</w:t>
      </w:r>
      <w:r>
        <w:rPr>
          <w:rStyle w:val="NormalTok"/>
        </w:rPr>
        <w:t>)</w:t>
      </w:r>
      <w:r>
        <w:br/>
      </w:r>
      <w:r>
        <w:rPr>
          <w:rStyle w:val="NormalTok"/>
        </w:rPr>
        <w:t xml:space="preserve">    meta_comm1[i,</w:t>
      </w:r>
      <w:r>
        <w:rPr>
          <w:rStyle w:val="DecValTok"/>
        </w:rPr>
        <w:t>3</w:t>
      </w:r>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(meta_comm1[i,</w:t>
      </w:r>
      <w:r>
        <w:rPr>
          <w:rStyle w:val="DecValTok"/>
        </w:rPr>
        <w:t>3</w:t>
      </w:r>
      <w:r>
        <w:rPr>
          <w:rStyle w:val="NormalTok"/>
        </w:rPr>
        <w:t xml:space="preserve">] </w:t>
      </w:r>
      <w:r>
        <w:rPr>
          <w:rStyle w:val="SpecialCharTok"/>
        </w:rPr>
        <w:t>==</w:t>
      </w:r>
      <w:r>
        <w:rPr>
          <w:rStyle w:val="NormalTok"/>
        </w:rPr>
        <w:t xml:space="preserve"> </w:t>
      </w:r>
      <w:r>
        <w:rPr>
          <w:rStyle w:val="DecValTok"/>
        </w:rPr>
        <w:t>1</w:t>
      </w:r>
      <w:r>
        <w:rPr>
          <w:rStyle w:val="NormalTok"/>
        </w:rPr>
        <w:t>, K[</w:t>
      </w:r>
      <w:r>
        <w:rPr>
          <w:rStyle w:val="DecValTok"/>
        </w:rPr>
        <w:t>3</w:t>
      </w:r>
      <w:r>
        <w:rPr>
          <w:rStyle w:val="NormalTok"/>
        </w:rPr>
        <w:t>],</w:t>
      </w:r>
      <w:r>
        <w:rPr>
          <w:rStyle w:val="DecValTok"/>
        </w:rPr>
        <w:t>0</w:t>
      </w:r>
      <w:r>
        <w:rPr>
          <w:rStyle w:val="NormalTok"/>
        </w:rPr>
        <w:t>)</w:t>
      </w:r>
      <w:r>
        <w:br/>
      </w:r>
      <w:r>
        <w:rPr>
          <w:rStyle w:val="NormalTok"/>
        </w:rPr>
        <w:t xml:space="preserve">    </w:t>
      </w:r>
      <w:r>
        <w:br/>
      </w:r>
      <w:r>
        <w:rPr>
          <w:rStyle w:val="NormalTok"/>
        </w:rPr>
        <w:t xml:space="preserve">    </w:t>
      </w:r>
      <w:r>
        <w:rPr>
          <w:rStyle w:val="CommentTok"/>
        </w:rPr>
        <w:t xml:space="preserve">#determine occurrence and abundance of </w:t>
      </w:r>
      <w:proofErr w:type="spellStart"/>
      <w:r>
        <w:rPr>
          <w:rStyle w:val="CommentTok"/>
        </w:rPr>
        <w:t>spp</w:t>
      </w:r>
      <w:proofErr w:type="spellEnd"/>
      <w:r>
        <w:rPr>
          <w:rStyle w:val="CommentTok"/>
        </w:rPr>
        <w:t xml:space="preserve"> 4</w:t>
      </w:r>
      <w:r>
        <w:br/>
      </w:r>
      <w:r>
        <w:rPr>
          <w:rStyle w:val="NormalTok"/>
        </w:rPr>
        <w:t xml:space="preserve">    meta_comm1[i,</w:t>
      </w:r>
      <w:r>
        <w:rPr>
          <w:rStyle w:val="DecValTok"/>
        </w:rPr>
        <w:t>4</w:t>
      </w:r>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(meta_comm1[i,</w:t>
      </w:r>
      <w:r>
        <w:rPr>
          <w:rStyle w:val="DecValTok"/>
        </w:rPr>
        <w:t>3</w:t>
      </w:r>
      <w:r>
        <w:rPr>
          <w:rStyle w:val="NormalTok"/>
        </w:rPr>
        <w:t xml:space="preserve">] </w:t>
      </w:r>
      <w:r>
        <w:rPr>
          <w:rStyle w:val="SpecialCharTok"/>
        </w:rPr>
        <w:t>&gt;</w:t>
      </w:r>
      <w:r>
        <w:rPr>
          <w:rStyle w:val="NormalTok"/>
        </w:rPr>
        <w:t xml:space="preserve"> </w:t>
      </w:r>
      <w:r>
        <w:rPr>
          <w:rStyle w:val="DecValTok"/>
        </w:rPr>
        <w:t>0</w:t>
      </w:r>
      <w:r>
        <w:rPr>
          <w:rStyle w:val="NormalTok"/>
        </w:rPr>
        <w:t xml:space="preserve">, </w:t>
      </w:r>
      <w:proofErr w:type="spellStart"/>
      <w:r>
        <w:rPr>
          <w:rStyle w:val="FunctionTok"/>
        </w:rPr>
        <w:t>rbinom</w:t>
      </w:r>
      <w:proofErr w:type="spellEnd"/>
      <w:r>
        <w:rPr>
          <w:rStyle w:val="NormalTok"/>
        </w:rPr>
        <w:t>(</w:t>
      </w:r>
      <w:r>
        <w:rPr>
          <w:rStyle w:val="AttributeTok"/>
        </w:rPr>
        <w:t>n =</w:t>
      </w:r>
      <w:r>
        <w:rPr>
          <w:rStyle w:val="NormalTok"/>
        </w:rPr>
        <w:t xml:space="preserve"> </w:t>
      </w:r>
      <w:r>
        <w:rPr>
          <w:rStyle w:val="DecValTok"/>
        </w:rPr>
        <w:t>1</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AttributeTok"/>
        </w:rPr>
        <w:t>prob =</w:t>
      </w:r>
      <w:r>
        <w:rPr>
          <w:rStyle w:val="NormalTok"/>
        </w:rPr>
        <w:t xml:space="preserve"> S[</w:t>
      </w:r>
      <w:r>
        <w:rPr>
          <w:rStyle w:val="DecValTok"/>
        </w:rPr>
        <w:t>4</w:t>
      </w:r>
      <w:r>
        <w:rPr>
          <w:rStyle w:val="NormalTok"/>
        </w:rPr>
        <w:t>]),</w:t>
      </w:r>
      <w:r>
        <w:rPr>
          <w:rStyle w:val="DecValTok"/>
        </w:rPr>
        <w:t>0</w:t>
      </w:r>
      <w:r>
        <w:rPr>
          <w:rStyle w:val="NormalTok"/>
        </w:rPr>
        <w:t>)</w:t>
      </w:r>
      <w:r>
        <w:br/>
      </w:r>
      <w:r>
        <w:rPr>
          <w:rStyle w:val="NormalTok"/>
        </w:rPr>
        <w:t xml:space="preserve">    meta_comm1[i,</w:t>
      </w:r>
      <w:r>
        <w:rPr>
          <w:rStyle w:val="DecValTok"/>
        </w:rPr>
        <w:t>4</w:t>
      </w:r>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(meta_comm1[i,</w:t>
      </w:r>
      <w:r>
        <w:rPr>
          <w:rStyle w:val="DecValTok"/>
        </w:rPr>
        <w:t>4</w:t>
      </w:r>
      <w:r>
        <w:rPr>
          <w:rStyle w:val="NormalTok"/>
        </w:rPr>
        <w:t xml:space="preserve">] </w:t>
      </w:r>
      <w:r>
        <w:rPr>
          <w:rStyle w:val="SpecialCharTok"/>
        </w:rPr>
        <w:t>==</w:t>
      </w:r>
      <w:r>
        <w:rPr>
          <w:rStyle w:val="NormalTok"/>
        </w:rPr>
        <w:t xml:space="preserve"> </w:t>
      </w:r>
      <w:r>
        <w:rPr>
          <w:rStyle w:val="DecValTok"/>
        </w:rPr>
        <w:t>1</w:t>
      </w:r>
      <w:r>
        <w:rPr>
          <w:rStyle w:val="NormalTok"/>
        </w:rPr>
        <w:t>, K[</w:t>
      </w:r>
      <w:r>
        <w:rPr>
          <w:rStyle w:val="DecValTok"/>
        </w:rPr>
        <w:t>4</w:t>
      </w:r>
      <w:r>
        <w:rPr>
          <w:rStyle w:val="NormalTok"/>
        </w:rPr>
        <w:t>],</w:t>
      </w:r>
      <w:r>
        <w:rPr>
          <w:rStyle w:val="DecValTok"/>
        </w:rPr>
        <w:t>0</w:t>
      </w:r>
      <w:r>
        <w:rPr>
          <w:rStyle w:val="NormalTok"/>
        </w:rPr>
        <w:t>)</w:t>
      </w:r>
      <w:r>
        <w:br/>
      </w:r>
      <w:r>
        <w:rPr>
          <w:rStyle w:val="NormalTok"/>
        </w:rPr>
        <w:t xml:space="preserve">    </w:t>
      </w:r>
      <w:r>
        <w:br/>
      </w:r>
      <w:r>
        <w:rPr>
          <w:rStyle w:val="NormalTok"/>
        </w:rPr>
        <w:t xml:space="preserve">    </w:t>
      </w:r>
      <w:r>
        <w:rPr>
          <w:rStyle w:val="CommentTok"/>
        </w:rPr>
        <w:t xml:space="preserve">#determine occurrence and abundance of </w:t>
      </w:r>
      <w:proofErr w:type="spellStart"/>
      <w:r>
        <w:rPr>
          <w:rStyle w:val="CommentTok"/>
        </w:rPr>
        <w:t>spp</w:t>
      </w:r>
      <w:proofErr w:type="spellEnd"/>
      <w:r>
        <w:rPr>
          <w:rStyle w:val="CommentTok"/>
        </w:rPr>
        <w:t xml:space="preserve"> 5</w:t>
      </w:r>
      <w:r>
        <w:br/>
      </w:r>
      <w:r>
        <w:rPr>
          <w:rStyle w:val="NormalTok"/>
        </w:rPr>
        <w:t xml:space="preserve">    meta_comm1[i,</w:t>
      </w:r>
      <w:r>
        <w:rPr>
          <w:rStyle w:val="DecValTok"/>
        </w:rPr>
        <w:t>5</w:t>
      </w:r>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(meta_comm1[i,</w:t>
      </w:r>
      <w:r>
        <w:rPr>
          <w:rStyle w:val="DecValTok"/>
        </w:rPr>
        <w:t>4</w:t>
      </w:r>
      <w:r>
        <w:rPr>
          <w:rStyle w:val="NormalTok"/>
        </w:rPr>
        <w:t xml:space="preserve">] </w:t>
      </w:r>
      <w:r>
        <w:rPr>
          <w:rStyle w:val="SpecialCharTok"/>
        </w:rPr>
        <w:t>&gt;</w:t>
      </w:r>
      <w:r>
        <w:rPr>
          <w:rStyle w:val="NormalTok"/>
        </w:rPr>
        <w:t xml:space="preserve"> </w:t>
      </w:r>
      <w:r>
        <w:rPr>
          <w:rStyle w:val="DecValTok"/>
        </w:rPr>
        <w:t>0</w:t>
      </w:r>
      <w:r>
        <w:rPr>
          <w:rStyle w:val="NormalTok"/>
        </w:rPr>
        <w:t xml:space="preserve">, </w:t>
      </w:r>
      <w:proofErr w:type="spellStart"/>
      <w:r>
        <w:rPr>
          <w:rStyle w:val="FunctionTok"/>
        </w:rPr>
        <w:t>rbinom</w:t>
      </w:r>
      <w:proofErr w:type="spellEnd"/>
      <w:r>
        <w:rPr>
          <w:rStyle w:val="NormalTok"/>
        </w:rPr>
        <w:t>(</w:t>
      </w:r>
      <w:r>
        <w:rPr>
          <w:rStyle w:val="AttributeTok"/>
        </w:rPr>
        <w:t>n =</w:t>
      </w:r>
      <w:r>
        <w:rPr>
          <w:rStyle w:val="NormalTok"/>
        </w:rPr>
        <w:t xml:space="preserve"> </w:t>
      </w:r>
      <w:r>
        <w:rPr>
          <w:rStyle w:val="DecValTok"/>
        </w:rPr>
        <w:t>1</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AttributeTok"/>
        </w:rPr>
        <w:t>prob =</w:t>
      </w:r>
      <w:r>
        <w:rPr>
          <w:rStyle w:val="NormalTok"/>
        </w:rPr>
        <w:t xml:space="preserve"> S[</w:t>
      </w:r>
      <w:r>
        <w:rPr>
          <w:rStyle w:val="DecValTok"/>
        </w:rPr>
        <w:t>5</w:t>
      </w:r>
      <w:r>
        <w:rPr>
          <w:rStyle w:val="NormalTok"/>
        </w:rPr>
        <w:t>]),</w:t>
      </w:r>
      <w:r>
        <w:rPr>
          <w:rStyle w:val="DecValTok"/>
        </w:rPr>
        <w:t>0</w:t>
      </w:r>
      <w:r>
        <w:rPr>
          <w:rStyle w:val="NormalTok"/>
        </w:rPr>
        <w:t>)</w:t>
      </w:r>
      <w:r>
        <w:br/>
      </w:r>
      <w:r>
        <w:rPr>
          <w:rStyle w:val="NormalTok"/>
        </w:rPr>
        <w:t xml:space="preserve">    meta_comm1[i,</w:t>
      </w:r>
      <w:r>
        <w:rPr>
          <w:rStyle w:val="DecValTok"/>
        </w:rPr>
        <w:t>5</w:t>
      </w:r>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(meta_comm1[i,</w:t>
      </w:r>
      <w:r>
        <w:rPr>
          <w:rStyle w:val="DecValTok"/>
        </w:rPr>
        <w:t>5</w:t>
      </w:r>
      <w:r>
        <w:rPr>
          <w:rStyle w:val="NormalTok"/>
        </w:rPr>
        <w:t xml:space="preserve">] </w:t>
      </w:r>
      <w:r>
        <w:rPr>
          <w:rStyle w:val="SpecialCharTok"/>
        </w:rPr>
        <w:t>==</w:t>
      </w:r>
      <w:r>
        <w:rPr>
          <w:rStyle w:val="NormalTok"/>
        </w:rPr>
        <w:t xml:space="preserve"> </w:t>
      </w:r>
      <w:r>
        <w:rPr>
          <w:rStyle w:val="DecValTok"/>
        </w:rPr>
        <w:t>1</w:t>
      </w:r>
      <w:r>
        <w:rPr>
          <w:rStyle w:val="NormalTok"/>
        </w:rPr>
        <w:t>, K[</w:t>
      </w:r>
      <w:r>
        <w:rPr>
          <w:rStyle w:val="DecValTok"/>
        </w:rPr>
        <w:t>5</w:t>
      </w:r>
      <w:r>
        <w:rPr>
          <w:rStyle w:val="NormalTok"/>
        </w:rPr>
        <w:t>],</w:t>
      </w:r>
      <w:r>
        <w:rPr>
          <w:rStyle w:val="DecValTok"/>
        </w:rPr>
        <w:t>0</w:t>
      </w:r>
      <w:r>
        <w:rPr>
          <w:rStyle w:val="NormalTok"/>
        </w:rPr>
        <w:t>)</w:t>
      </w:r>
      <w:r>
        <w:br/>
      </w:r>
      <w:r>
        <w:rPr>
          <w:rStyle w:val="NormalTok"/>
        </w:rPr>
        <w:t xml:space="preserve">    </w:t>
      </w:r>
      <w:r>
        <w:br/>
      </w:r>
      <w:r>
        <w:rPr>
          <w:rStyle w:val="NormalTok"/>
        </w:rPr>
        <w:lastRenderedPageBreak/>
        <w:t xml:space="preserve">    </w:t>
      </w:r>
      <w:r>
        <w:rPr>
          <w:rStyle w:val="CommentTok"/>
        </w:rPr>
        <w:t xml:space="preserve">#determine occurrence and abundance of </w:t>
      </w:r>
      <w:proofErr w:type="spellStart"/>
      <w:r>
        <w:rPr>
          <w:rStyle w:val="CommentTok"/>
        </w:rPr>
        <w:t>spp</w:t>
      </w:r>
      <w:proofErr w:type="spellEnd"/>
      <w:r>
        <w:rPr>
          <w:rStyle w:val="CommentTok"/>
        </w:rPr>
        <w:t xml:space="preserve"> 6</w:t>
      </w:r>
      <w:r>
        <w:br/>
      </w:r>
      <w:r>
        <w:rPr>
          <w:rStyle w:val="NormalTok"/>
        </w:rPr>
        <w:t xml:space="preserve">    meta_comm1[i,</w:t>
      </w:r>
      <w:r>
        <w:rPr>
          <w:rStyle w:val="DecValTok"/>
        </w:rPr>
        <w:t>6</w:t>
      </w:r>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(meta_comm1[i,</w:t>
      </w:r>
      <w:r>
        <w:rPr>
          <w:rStyle w:val="DecValTok"/>
        </w:rPr>
        <w:t>5</w:t>
      </w:r>
      <w:r>
        <w:rPr>
          <w:rStyle w:val="NormalTok"/>
        </w:rPr>
        <w:t xml:space="preserve">] </w:t>
      </w:r>
      <w:r>
        <w:rPr>
          <w:rStyle w:val="SpecialCharTok"/>
        </w:rPr>
        <w:t>&gt;</w:t>
      </w:r>
      <w:r>
        <w:rPr>
          <w:rStyle w:val="NormalTok"/>
        </w:rPr>
        <w:t xml:space="preserve"> </w:t>
      </w:r>
      <w:r>
        <w:rPr>
          <w:rStyle w:val="DecValTok"/>
        </w:rPr>
        <w:t>0</w:t>
      </w:r>
      <w:r>
        <w:rPr>
          <w:rStyle w:val="NormalTok"/>
        </w:rPr>
        <w:t xml:space="preserve">, </w:t>
      </w:r>
      <w:proofErr w:type="spellStart"/>
      <w:r>
        <w:rPr>
          <w:rStyle w:val="FunctionTok"/>
        </w:rPr>
        <w:t>rbinom</w:t>
      </w:r>
      <w:proofErr w:type="spellEnd"/>
      <w:r>
        <w:rPr>
          <w:rStyle w:val="NormalTok"/>
        </w:rPr>
        <w:t>(</w:t>
      </w:r>
      <w:r>
        <w:rPr>
          <w:rStyle w:val="AttributeTok"/>
        </w:rPr>
        <w:t>n =</w:t>
      </w:r>
      <w:r>
        <w:rPr>
          <w:rStyle w:val="NormalTok"/>
        </w:rPr>
        <w:t xml:space="preserve"> </w:t>
      </w:r>
      <w:r>
        <w:rPr>
          <w:rStyle w:val="DecValTok"/>
        </w:rPr>
        <w:t>1</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AttributeTok"/>
        </w:rPr>
        <w:t>prob =</w:t>
      </w:r>
      <w:r>
        <w:rPr>
          <w:rStyle w:val="NormalTok"/>
        </w:rPr>
        <w:t xml:space="preserve"> S[</w:t>
      </w:r>
      <w:r>
        <w:rPr>
          <w:rStyle w:val="DecValTok"/>
        </w:rPr>
        <w:t>6</w:t>
      </w:r>
      <w:r>
        <w:rPr>
          <w:rStyle w:val="NormalTok"/>
        </w:rPr>
        <w:t>]),</w:t>
      </w:r>
      <w:r>
        <w:rPr>
          <w:rStyle w:val="DecValTok"/>
        </w:rPr>
        <w:t>0</w:t>
      </w:r>
      <w:r>
        <w:rPr>
          <w:rStyle w:val="NormalTok"/>
        </w:rPr>
        <w:t>)</w:t>
      </w:r>
      <w:r>
        <w:br/>
      </w:r>
      <w:r>
        <w:rPr>
          <w:rStyle w:val="NormalTok"/>
        </w:rPr>
        <w:t xml:space="preserve">    meta_comm1[i,</w:t>
      </w:r>
      <w:r>
        <w:rPr>
          <w:rStyle w:val="DecValTok"/>
        </w:rPr>
        <w:t>6</w:t>
      </w:r>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(meta_comm1[i,</w:t>
      </w:r>
      <w:r>
        <w:rPr>
          <w:rStyle w:val="DecValTok"/>
        </w:rPr>
        <w:t>6</w:t>
      </w:r>
      <w:r>
        <w:rPr>
          <w:rStyle w:val="NormalTok"/>
        </w:rPr>
        <w:t xml:space="preserve">] </w:t>
      </w:r>
      <w:r>
        <w:rPr>
          <w:rStyle w:val="SpecialCharTok"/>
        </w:rPr>
        <w:t>==</w:t>
      </w:r>
      <w:r>
        <w:rPr>
          <w:rStyle w:val="NormalTok"/>
        </w:rPr>
        <w:t xml:space="preserve"> </w:t>
      </w:r>
      <w:r>
        <w:rPr>
          <w:rStyle w:val="DecValTok"/>
        </w:rPr>
        <w:t>1</w:t>
      </w:r>
      <w:r>
        <w:rPr>
          <w:rStyle w:val="NormalTok"/>
        </w:rPr>
        <w:t>, K[</w:t>
      </w:r>
      <w:r>
        <w:rPr>
          <w:rStyle w:val="DecValTok"/>
        </w:rPr>
        <w:t>6</w:t>
      </w:r>
      <w:r>
        <w:rPr>
          <w:rStyle w:val="NormalTok"/>
        </w:rPr>
        <w:t>],</w:t>
      </w:r>
      <w:r>
        <w:rPr>
          <w:rStyle w:val="DecValTok"/>
        </w:rPr>
        <w:t>0</w:t>
      </w:r>
      <w:r>
        <w:rPr>
          <w:rStyle w:val="NormalTok"/>
        </w:rPr>
        <w:t>)</w:t>
      </w:r>
      <w:r>
        <w:br/>
      </w:r>
      <w:r>
        <w:rPr>
          <w:rStyle w:val="NormalTok"/>
        </w:rPr>
        <w:t xml:space="preserve">  }</w:t>
      </w:r>
      <w:r>
        <w:br/>
      </w:r>
      <w:r>
        <w:rPr>
          <w:rStyle w:val="NormalTok"/>
        </w:rPr>
        <w:t>}</w:t>
      </w:r>
    </w:p>
    <w:p w14:paraId="586F5565" w14:textId="77777777" w:rsidR="00486B46" w:rsidRDefault="00430CF0">
      <w:pPr>
        <w:pStyle w:val="Heading2"/>
      </w:pPr>
      <w:bookmarkStart w:id="58" w:name="house-cleaning"/>
      <w:bookmarkEnd w:id="56"/>
      <w:bookmarkEnd w:id="57"/>
      <w:r>
        <w:t>House Cleaning</w:t>
      </w:r>
    </w:p>
    <w:p w14:paraId="422BF6DB" w14:textId="77777777" w:rsidR="00486B46" w:rsidRDefault="00430CF0">
      <w:pPr>
        <w:pStyle w:val="FirstParagraph"/>
      </w:pPr>
      <w:r>
        <w:t xml:space="preserve">There is a bit </w:t>
      </w:r>
      <w:r>
        <w:t xml:space="preserve">more code I added just to make things easier to read. I added a column to the </w:t>
      </w:r>
      <w:proofErr w:type="spellStart"/>
      <w:r>
        <w:t>dataframe</w:t>
      </w:r>
      <w:proofErr w:type="spellEnd"/>
      <w:r>
        <w:t xml:space="preserve"> called Patch, just so each patch has a unique ID. I then changed the column names to Spp1 - Spp6 so you know that each column represents a different species.</w:t>
      </w:r>
    </w:p>
    <w:p w14:paraId="2BAA105E" w14:textId="77777777" w:rsidR="00486B46" w:rsidRDefault="00430CF0">
      <w:pPr>
        <w:pStyle w:val="SourceCode"/>
      </w:pPr>
      <w:r>
        <w:rPr>
          <w:rStyle w:val="NormalTok"/>
        </w:rPr>
        <w:t>meta_comm1</w:t>
      </w:r>
      <w:r>
        <w:rPr>
          <w:rStyle w:val="SpecialCharTok"/>
        </w:rPr>
        <w:t>$</w:t>
      </w:r>
      <w:r>
        <w:rPr>
          <w:rStyle w:val="NormalTok"/>
        </w:rPr>
        <w:t xml:space="preserve">Patch </w:t>
      </w:r>
      <w:r>
        <w:rPr>
          <w:rStyle w:val="OtherTok"/>
        </w:rPr>
        <w:t>&lt;-</w:t>
      </w:r>
      <w:r>
        <w:rPr>
          <w:rStyle w:val="NormalTok"/>
        </w:rPr>
        <w:t xml:space="preserve"> </w:t>
      </w:r>
      <w:r>
        <w:rPr>
          <w:rStyle w:val="FunctionTok"/>
        </w:rPr>
        <w:t>c</w:t>
      </w:r>
      <w:r>
        <w:rPr>
          <w:rStyle w:val="NormalTok"/>
        </w:rPr>
        <w:t>(</w:t>
      </w:r>
      <w:r>
        <w:rPr>
          <w:rStyle w:val="StringTok"/>
        </w:rPr>
        <w:t>'Patch1'</w:t>
      </w:r>
      <w:r>
        <w:rPr>
          <w:rStyle w:val="NormalTok"/>
        </w:rPr>
        <w:t>,</w:t>
      </w:r>
      <w:r>
        <w:rPr>
          <w:rStyle w:val="StringTok"/>
        </w:rPr>
        <w:t>'Patch2'</w:t>
      </w:r>
      <w:r>
        <w:rPr>
          <w:rStyle w:val="NormalTok"/>
        </w:rPr>
        <w:t>,</w:t>
      </w:r>
      <w:r>
        <w:rPr>
          <w:rStyle w:val="StringTok"/>
        </w:rPr>
        <w:t>'Patch3'</w:t>
      </w:r>
      <w:r>
        <w:rPr>
          <w:rStyle w:val="NormalTok"/>
        </w:rPr>
        <w:t>,</w:t>
      </w:r>
      <w:r>
        <w:rPr>
          <w:rStyle w:val="StringTok"/>
        </w:rPr>
        <w:t>'Patch4'</w:t>
      </w:r>
      <w:r>
        <w:rPr>
          <w:rStyle w:val="NormalTok"/>
        </w:rPr>
        <w:t>,</w:t>
      </w:r>
      <w:r>
        <w:rPr>
          <w:rStyle w:val="StringTok"/>
        </w:rPr>
        <w:t>'Patch5'</w:t>
      </w:r>
      <w:r>
        <w:rPr>
          <w:rStyle w:val="NormalTok"/>
        </w:rPr>
        <w:t>)</w:t>
      </w:r>
      <w:r>
        <w:br/>
      </w:r>
      <w:proofErr w:type="spellStart"/>
      <w:r>
        <w:rPr>
          <w:rStyle w:val="FunctionTok"/>
        </w:rPr>
        <w:t>colnames</w:t>
      </w:r>
      <w:proofErr w:type="spellEnd"/>
      <w:r>
        <w:rPr>
          <w:rStyle w:val="NormalTok"/>
        </w:rPr>
        <w:t xml:space="preserve">(meta_comm1) </w:t>
      </w:r>
      <w:r>
        <w:rPr>
          <w:rStyle w:val="OtherTok"/>
        </w:rPr>
        <w:t>&lt;-</w:t>
      </w:r>
      <w:r>
        <w:rPr>
          <w:rStyle w:val="NormalTok"/>
        </w:rPr>
        <w:t xml:space="preserve"> </w:t>
      </w:r>
      <w:r>
        <w:rPr>
          <w:rStyle w:val="FunctionTok"/>
        </w:rPr>
        <w:t>c</w:t>
      </w:r>
      <w:r>
        <w:rPr>
          <w:rStyle w:val="NormalTok"/>
        </w:rPr>
        <w:t>(</w:t>
      </w:r>
      <w:r>
        <w:rPr>
          <w:rStyle w:val="StringTok"/>
        </w:rPr>
        <w:t>'Spp1'</w:t>
      </w:r>
      <w:r>
        <w:rPr>
          <w:rStyle w:val="NormalTok"/>
        </w:rPr>
        <w:t>,</w:t>
      </w:r>
      <w:r>
        <w:rPr>
          <w:rStyle w:val="StringTok"/>
        </w:rPr>
        <w:t>'Spp2'</w:t>
      </w:r>
      <w:r>
        <w:rPr>
          <w:rStyle w:val="NormalTok"/>
        </w:rPr>
        <w:t>,</w:t>
      </w:r>
      <w:r>
        <w:rPr>
          <w:rStyle w:val="StringTok"/>
        </w:rPr>
        <w:t>'Spp3'</w:t>
      </w:r>
      <w:r>
        <w:rPr>
          <w:rStyle w:val="NormalTok"/>
        </w:rPr>
        <w:t>,</w:t>
      </w:r>
      <w:r>
        <w:rPr>
          <w:rStyle w:val="StringTok"/>
        </w:rPr>
        <w:t>'spp4'</w:t>
      </w:r>
      <w:r>
        <w:rPr>
          <w:rStyle w:val="NormalTok"/>
        </w:rPr>
        <w:t>,</w:t>
      </w:r>
      <w:r>
        <w:rPr>
          <w:rStyle w:val="StringTok"/>
        </w:rPr>
        <w:t>'spp5'</w:t>
      </w:r>
      <w:r>
        <w:rPr>
          <w:rStyle w:val="NormalTok"/>
        </w:rPr>
        <w:t>,</w:t>
      </w:r>
      <w:r>
        <w:rPr>
          <w:rStyle w:val="StringTok"/>
        </w:rPr>
        <w:t>'Spp6'</w:t>
      </w:r>
      <w:r>
        <w:rPr>
          <w:rStyle w:val="NormalTok"/>
        </w:rPr>
        <w:t>,</w:t>
      </w:r>
      <w:r>
        <w:rPr>
          <w:rStyle w:val="StringTok"/>
        </w:rPr>
        <w:t>'PatchID'</w:t>
      </w:r>
      <w:r>
        <w:rPr>
          <w:rStyle w:val="NormalTok"/>
        </w:rPr>
        <w:t>)</w:t>
      </w:r>
    </w:p>
    <w:p w14:paraId="3642B3B3" w14:textId="77777777" w:rsidR="00486B46" w:rsidRDefault="00430CF0">
      <w:pPr>
        <w:pStyle w:val="Heading2"/>
      </w:pPr>
      <w:bookmarkStart w:id="59" w:name="beta-diversity"/>
      <w:bookmarkEnd w:id="58"/>
      <w:r>
        <w:t>Beta diversity</w:t>
      </w:r>
    </w:p>
    <w:p w14:paraId="37F4B3CB" w14:textId="77777777" w:rsidR="00486B46" w:rsidRDefault="00430CF0">
      <w:pPr>
        <w:pStyle w:val="FirstParagraph"/>
      </w:pPr>
      <w:r>
        <w:t>A major purpose of this project is to assess how beta diversity impacts R</w:t>
      </w:r>
      <w:proofErr w:type="gramStart"/>
      <w:r>
        <w:rPr>
          <w:vertAlign w:val="subscript"/>
        </w:rPr>
        <w:t>0</w:t>
      </w:r>
      <w:r>
        <w:t xml:space="preserve"> .</w:t>
      </w:r>
      <w:proofErr w:type="gramEnd"/>
      <w:r>
        <w:t xml:space="preserve"> I have found that an easy way to do that is to use the </w:t>
      </w:r>
      <w:proofErr w:type="spellStart"/>
      <w:proofErr w:type="gramStart"/>
      <w:r>
        <w:t>betadiver</w:t>
      </w:r>
      <w:proofErr w:type="spellEnd"/>
      <w:r>
        <w:t>(</w:t>
      </w:r>
      <w:proofErr w:type="gramEnd"/>
      <w:r>
        <w:t>) function from vegan.</w:t>
      </w:r>
    </w:p>
    <w:p w14:paraId="41A23D73" w14:textId="77777777" w:rsidR="00486B46" w:rsidRDefault="00430CF0">
      <w:pPr>
        <w:pStyle w:val="SourceCode"/>
      </w:pPr>
      <w:r>
        <w:rPr>
          <w:rStyle w:val="FunctionTok"/>
        </w:rPr>
        <w:t>library</w:t>
      </w:r>
      <w:r>
        <w:rPr>
          <w:rStyle w:val="NormalTok"/>
        </w:rPr>
        <w:t>(vegan)</w:t>
      </w:r>
      <w:r>
        <w:br/>
      </w:r>
      <w:proofErr w:type="spellStart"/>
      <w:r>
        <w:rPr>
          <w:rStyle w:val="NormalTok"/>
        </w:rPr>
        <w:t>beta_diversity</w:t>
      </w:r>
      <w:proofErr w:type="spellEnd"/>
      <w:r>
        <w:rPr>
          <w:rStyle w:val="NormalTok"/>
        </w:rPr>
        <w:t xml:space="preserve"> </w:t>
      </w:r>
      <w:r>
        <w:rPr>
          <w:rStyle w:val="OtherTok"/>
        </w:rPr>
        <w:t>&lt;-</w:t>
      </w:r>
      <w:r>
        <w:rPr>
          <w:rStyle w:val="NormalTok"/>
        </w:rPr>
        <w:t xml:space="preserve"> </w:t>
      </w:r>
      <w:proofErr w:type="spellStart"/>
      <w:r>
        <w:rPr>
          <w:rStyle w:val="FunctionTok"/>
        </w:rPr>
        <w:t>betadiver</w:t>
      </w:r>
      <w:proofErr w:type="spellEnd"/>
      <w:r>
        <w:rPr>
          <w:rStyle w:val="NormalTok"/>
        </w:rPr>
        <w:t>(meta_comm1[,</w:t>
      </w:r>
      <w:r>
        <w:rPr>
          <w:rStyle w:val="DecValTok"/>
        </w:rPr>
        <w:t>1</w:t>
      </w:r>
      <w:r>
        <w:rPr>
          <w:rStyle w:val="SpecialCharTok"/>
        </w:rPr>
        <w:t>:</w:t>
      </w:r>
      <w:r>
        <w:rPr>
          <w:rStyle w:val="DecValTok"/>
        </w:rPr>
        <w:t>6</w:t>
      </w:r>
      <w:r>
        <w:rPr>
          <w:rStyle w:val="NormalTok"/>
        </w:rPr>
        <w:t xml:space="preserve">], </w:t>
      </w:r>
      <w:r>
        <w:rPr>
          <w:rStyle w:val="AttributeTok"/>
        </w:rPr>
        <w:t>method =</w:t>
      </w:r>
      <w:r>
        <w:rPr>
          <w:rStyle w:val="NormalTok"/>
        </w:rPr>
        <w:t xml:space="preserve"> </w:t>
      </w:r>
      <w:r>
        <w:rPr>
          <w:rStyle w:val="StringTok"/>
        </w:rPr>
        <w:t>'w'</w:t>
      </w:r>
      <w:r>
        <w:rPr>
          <w:rStyle w:val="NormalTok"/>
        </w:rPr>
        <w:t>)</w:t>
      </w:r>
      <w:r>
        <w:br/>
      </w:r>
      <w:commentRangeStart w:id="60"/>
      <w:r>
        <w:rPr>
          <w:rStyle w:val="FunctionTok"/>
        </w:rPr>
        <w:t>plot</w:t>
      </w:r>
      <w:r>
        <w:rPr>
          <w:rStyle w:val="NormalTok"/>
        </w:rPr>
        <w:t>(</w:t>
      </w:r>
      <w:proofErr w:type="spellStart"/>
      <w:r>
        <w:rPr>
          <w:rStyle w:val="NormalTok"/>
        </w:rPr>
        <w:t>beta_diversity</w:t>
      </w:r>
      <w:proofErr w:type="spellEnd"/>
      <w:r>
        <w:rPr>
          <w:rStyle w:val="NormalTok"/>
        </w:rPr>
        <w:t>)</w:t>
      </w:r>
      <w:commentRangeEnd w:id="60"/>
      <w:r w:rsidR="007E1C87">
        <w:rPr>
          <w:rStyle w:val="CommentReference"/>
        </w:rPr>
        <w:commentReference w:id="60"/>
      </w:r>
    </w:p>
    <w:p w14:paraId="081C424B" w14:textId="08B654A5" w:rsidR="00486B46" w:rsidRDefault="00430CF0">
      <w:pPr>
        <w:pStyle w:val="FirstParagraph"/>
      </w:pPr>
      <w:r>
        <w:t xml:space="preserve">And that’s it! We now have </w:t>
      </w:r>
      <w:proofErr w:type="gramStart"/>
      <w:r>
        <w:t>working</w:t>
      </w:r>
      <w:proofErr w:type="gramEnd"/>
      <w:r>
        <w:t xml:space="preserve"> code to simulate a meta-community. Next</w:t>
      </w:r>
      <w:ins w:id="61" w:author="Brittany Mosher (she/her)" w:date="2024-12-03T15:51:00Z" w16du:dateUtc="2024-12-03T20:51:00Z">
        <w:r w:rsidR="007E1C87">
          <w:t>,</w:t>
        </w:r>
      </w:ins>
      <w:r>
        <w:t xml:space="preserve"> we need to figure out </w:t>
      </w:r>
      <w:r>
        <w:t>how to use this in an epidemiological model.</w:t>
      </w:r>
    </w:p>
    <w:p w14:paraId="3F27DEBC" w14:textId="77777777" w:rsidR="00486B46" w:rsidRDefault="00430CF0">
      <w:pPr>
        <w:pStyle w:val="Heading1"/>
      </w:pPr>
      <w:bookmarkStart w:id="62" w:name="step-two-the-epidemiological-model"/>
      <w:bookmarkEnd w:id="38"/>
      <w:bookmarkEnd w:id="59"/>
      <w:r>
        <w:t>Step two: The epidemiological model</w:t>
      </w:r>
    </w:p>
    <w:p w14:paraId="7798A191" w14:textId="77777777" w:rsidR="00486B46" w:rsidRDefault="00430CF0">
      <w:pPr>
        <w:pStyle w:val="Heading2"/>
      </w:pPr>
      <w:bookmarkStart w:id="63" w:name="initializing"/>
      <w:r>
        <w:t>Initializing</w:t>
      </w:r>
    </w:p>
    <w:p w14:paraId="357B3E9F" w14:textId="693FD57A" w:rsidR="00486B46" w:rsidRDefault="00430CF0">
      <w:pPr>
        <w:pStyle w:val="FirstParagraph"/>
      </w:pPr>
      <w:r>
        <w:t xml:space="preserve">The first step is to determine </w:t>
      </w:r>
      <w:proofErr w:type="gramStart"/>
      <w:r>
        <w:t>initial</w:t>
      </w:r>
      <w:proofErr w:type="gramEnd"/>
      <w:r>
        <w:t xml:space="preserve"> conditions. We need to determine the </w:t>
      </w:r>
      <w:del w:id="64" w:author="Brittany Mosher (she/her)" w:date="2024-12-03T15:51:00Z" w16du:dateUtc="2024-12-03T20:51:00Z">
        <w:r w:rsidDel="007E1C87">
          <w:delText xml:space="preserve">amount </w:delText>
        </w:r>
      </w:del>
      <w:ins w:id="65" w:author="Brittany Mosher (she/her)" w:date="2024-12-03T15:51:00Z" w16du:dateUtc="2024-12-03T20:51:00Z">
        <w:r w:rsidR="007E1C87">
          <w:t>number</w:t>
        </w:r>
        <w:r w:rsidR="007E1C87">
          <w:t xml:space="preserve"> </w:t>
        </w:r>
      </w:ins>
      <w:r>
        <w:t xml:space="preserve">of susceptible individuals and infected individuals at the start of this simulation. For now, I have assumed that the most abundant species (spp1) is the most susceptible (highest probability of getting disease) while the least abundant </w:t>
      </w:r>
      <w:proofErr w:type="spellStart"/>
      <w:r>
        <w:t>spp</w:t>
      </w:r>
      <w:proofErr w:type="spellEnd"/>
      <w:r>
        <w:t xml:space="preserve"> (spp6) is the most resistant. Because this uses an SIS model, the number of infectious individuals</w:t>
      </w:r>
      <w:ins w:id="66" w:author="Brittany Mosher (she/her)" w:date="2024-12-03T15:51:00Z" w16du:dateUtc="2024-12-03T20:51:00Z">
        <w:r w:rsidR="007E1C87">
          <w:t>,</w:t>
        </w:r>
      </w:ins>
      <w:r>
        <w:t xml:space="preserve"> I</w:t>
      </w:r>
      <w:ins w:id="67" w:author="Brittany Mosher (she/her)" w:date="2024-12-03T15:51:00Z" w16du:dateUtc="2024-12-03T20:51:00Z">
        <w:r w:rsidR="007E1C87">
          <w:t>,</w:t>
        </w:r>
      </w:ins>
      <w:r>
        <w:t xml:space="preserve"> can be determined by the total population - S. Total population is also just S+I. Finally</w:t>
      </w:r>
      <w:ins w:id="68" w:author="Brittany Mosher (she/her)" w:date="2024-12-03T15:51:00Z" w16du:dateUtc="2024-12-03T20:51:00Z">
        <w:r w:rsidR="0053733E">
          <w:t>,</w:t>
        </w:r>
      </w:ins>
      <w:r>
        <w:t xml:space="preserve"> we </w:t>
      </w:r>
      <w:proofErr w:type="gramStart"/>
      <w:r>
        <w:t>have to</w:t>
      </w:r>
      <w:proofErr w:type="gramEnd"/>
      <w:r>
        <w:t xml:space="preserve"> determine a starting disease level. In this case, we are using the amphibian chytrid fungus as an example, so I have </w:t>
      </w:r>
      <w:proofErr w:type="spellStart"/>
      <w:proofErr w:type="gramStart"/>
      <w:r>
        <w:t>chose</w:t>
      </w:r>
      <w:proofErr w:type="spellEnd"/>
      <w:proofErr w:type="gramEnd"/>
      <w:r>
        <w:t xml:space="preserve"> what I </w:t>
      </w:r>
      <w:r>
        <w:rPr>
          <w:i/>
          <w:iCs/>
        </w:rPr>
        <w:t>think</w:t>
      </w:r>
      <w:r>
        <w:t xml:space="preserve"> is a reasonable starting number of 1000 zoospores.</w:t>
      </w:r>
    </w:p>
    <w:p w14:paraId="541E38D8" w14:textId="77777777" w:rsidR="00486B46" w:rsidRDefault="00430CF0">
      <w:pPr>
        <w:pStyle w:val="SourceCode"/>
      </w:pPr>
      <w:commentRangeStart w:id="69"/>
      <w:r>
        <w:rPr>
          <w:rStyle w:val="NormalTok"/>
        </w:rPr>
        <w:t xml:space="preserve">S </w:t>
      </w:r>
      <w:r>
        <w:rPr>
          <w:rStyle w:val="OtherTok"/>
        </w:rPr>
        <w:t>&lt;-</w:t>
      </w:r>
      <w:r>
        <w:rPr>
          <w:rStyle w:val="NormalTok"/>
        </w:rPr>
        <w:t xml:space="preserve"> </w:t>
      </w:r>
      <w:r>
        <w:rPr>
          <w:rStyle w:val="FunctionTok"/>
        </w:rPr>
        <w:t>ceiling</w:t>
      </w:r>
      <w:r>
        <w:rPr>
          <w:rStyle w:val="NormalTok"/>
        </w:rPr>
        <w:t>(meta_comm1[,</w:t>
      </w:r>
      <w:r>
        <w:rPr>
          <w:rStyle w:val="DecValTok"/>
        </w:rPr>
        <w:t>1</w:t>
      </w:r>
      <w:r>
        <w:rPr>
          <w:rStyle w:val="SpecialCharTok"/>
        </w:rPr>
        <w:t>:</w:t>
      </w:r>
      <w:proofErr w:type="gramStart"/>
      <w:r>
        <w:rPr>
          <w:rStyle w:val="DecValTok"/>
        </w:rPr>
        <w:t>6</w:t>
      </w:r>
      <w:r>
        <w:rPr>
          <w:rStyle w:val="NormalTok"/>
        </w:rPr>
        <w:t>]</w:t>
      </w:r>
      <w:r>
        <w:rPr>
          <w:rStyle w:val="SpecialCharTok"/>
        </w:rPr>
        <w:t>*</w:t>
      </w:r>
      <w:proofErr w:type="gramEnd"/>
      <w:r>
        <w:rPr>
          <w:rStyle w:val="FunctionTok"/>
        </w:rPr>
        <w:t>c</w:t>
      </w:r>
      <w:r>
        <w:rPr>
          <w:rStyle w:val="NormalTok"/>
        </w:rPr>
        <w:t>(</w:t>
      </w:r>
      <w:r>
        <w:rPr>
          <w:rStyle w:val="FloatTok"/>
        </w:rPr>
        <w:t>0.8</w:t>
      </w:r>
      <w:r>
        <w:rPr>
          <w:rStyle w:val="NormalTok"/>
        </w:rPr>
        <w:t>,</w:t>
      </w:r>
      <w:r>
        <w:rPr>
          <w:rStyle w:val="FloatTok"/>
        </w:rPr>
        <w:t>0.85</w:t>
      </w:r>
      <w:r>
        <w:rPr>
          <w:rStyle w:val="NormalTok"/>
        </w:rPr>
        <w:t>,</w:t>
      </w:r>
      <w:r>
        <w:rPr>
          <w:rStyle w:val="FloatTok"/>
        </w:rPr>
        <w:t>0.9</w:t>
      </w:r>
      <w:r>
        <w:rPr>
          <w:rStyle w:val="NormalTok"/>
        </w:rPr>
        <w:t>,</w:t>
      </w:r>
      <w:r>
        <w:rPr>
          <w:rStyle w:val="FloatTok"/>
        </w:rPr>
        <w:t>0.93</w:t>
      </w:r>
      <w:r>
        <w:rPr>
          <w:rStyle w:val="NormalTok"/>
        </w:rPr>
        <w:t>,</w:t>
      </w:r>
      <w:r>
        <w:rPr>
          <w:rStyle w:val="FloatTok"/>
        </w:rPr>
        <w:t>0.95</w:t>
      </w:r>
      <w:r>
        <w:rPr>
          <w:rStyle w:val="NormalTok"/>
        </w:rPr>
        <w:t>,.</w:t>
      </w:r>
      <w:r>
        <w:rPr>
          <w:rStyle w:val="DecValTok"/>
        </w:rPr>
        <w:t>99</w:t>
      </w:r>
      <w:r>
        <w:rPr>
          <w:rStyle w:val="NormalTok"/>
        </w:rPr>
        <w:t xml:space="preserve">)) </w:t>
      </w:r>
      <w:r>
        <w:rPr>
          <w:rStyle w:val="CommentTok"/>
        </w:rPr>
        <w:t xml:space="preserve">#starting value of </w:t>
      </w:r>
      <w:proofErr w:type="spellStart"/>
      <w:r>
        <w:rPr>
          <w:rStyle w:val="CommentTok"/>
        </w:rPr>
        <w:t>susceptibles</w:t>
      </w:r>
      <w:commentRangeEnd w:id="69"/>
      <w:proofErr w:type="spellEnd"/>
      <w:r w:rsidR="004219C4">
        <w:rPr>
          <w:rStyle w:val="CommentReference"/>
        </w:rPr>
        <w:commentReference w:id="69"/>
      </w:r>
      <w:r>
        <w:br/>
      </w:r>
      <w:r>
        <w:rPr>
          <w:rStyle w:val="NormalTok"/>
        </w:rPr>
        <w:t xml:space="preserve">I </w:t>
      </w:r>
      <w:r>
        <w:rPr>
          <w:rStyle w:val="OtherTok"/>
        </w:rPr>
        <w:t>&lt;-</w:t>
      </w:r>
      <w:r>
        <w:rPr>
          <w:rStyle w:val="NormalTok"/>
        </w:rPr>
        <w:t xml:space="preserve"> meta_comm1[,</w:t>
      </w:r>
      <w:r>
        <w:rPr>
          <w:rStyle w:val="DecValTok"/>
        </w:rPr>
        <w:t>1</w:t>
      </w:r>
      <w:r>
        <w:rPr>
          <w:rStyle w:val="SpecialCharTok"/>
        </w:rPr>
        <w:t>:</w:t>
      </w:r>
      <w:r>
        <w:rPr>
          <w:rStyle w:val="DecValTok"/>
        </w:rPr>
        <w:t>6</w:t>
      </w:r>
      <w:r>
        <w:rPr>
          <w:rStyle w:val="NormalTok"/>
        </w:rPr>
        <w:t xml:space="preserve">] </w:t>
      </w:r>
      <w:r>
        <w:rPr>
          <w:rStyle w:val="SpecialCharTok"/>
        </w:rPr>
        <w:t>-</w:t>
      </w:r>
      <w:r>
        <w:rPr>
          <w:rStyle w:val="NormalTok"/>
        </w:rPr>
        <w:t xml:space="preserve"> S </w:t>
      </w:r>
      <w:r>
        <w:rPr>
          <w:rStyle w:val="CommentTok"/>
        </w:rPr>
        <w:t xml:space="preserve">#starting value of </w:t>
      </w:r>
      <w:proofErr w:type="spellStart"/>
      <w:r>
        <w:rPr>
          <w:rStyle w:val="CommentTok"/>
        </w:rPr>
        <w:t>infecteds</w:t>
      </w:r>
      <w:proofErr w:type="spellEnd"/>
      <w:r>
        <w:br/>
      </w:r>
      <w:r>
        <w:rPr>
          <w:rStyle w:val="NormalTok"/>
        </w:rPr>
        <w:t xml:space="preserve">N </w:t>
      </w:r>
      <w:r>
        <w:rPr>
          <w:rStyle w:val="OtherTok"/>
        </w:rPr>
        <w:t>&lt;-</w:t>
      </w:r>
      <w:r>
        <w:rPr>
          <w:rStyle w:val="NormalTok"/>
        </w:rPr>
        <w:t xml:space="preserve"> S</w:t>
      </w:r>
      <w:r>
        <w:rPr>
          <w:rStyle w:val="SpecialCharTok"/>
        </w:rPr>
        <w:t>+</w:t>
      </w:r>
      <w:r>
        <w:rPr>
          <w:rStyle w:val="NormalTok"/>
        </w:rPr>
        <w:t>I</w:t>
      </w:r>
      <w:r>
        <w:br/>
      </w:r>
      <w:commentRangeStart w:id="70"/>
      <w:r>
        <w:rPr>
          <w:rStyle w:val="NormalTok"/>
        </w:rPr>
        <w:t xml:space="preserve">Z </w:t>
      </w:r>
      <w:r>
        <w:rPr>
          <w:rStyle w:val="OtherTok"/>
        </w:rPr>
        <w:t>&lt;-</w:t>
      </w:r>
      <w:r>
        <w:rPr>
          <w:rStyle w:val="NormalTok"/>
        </w:rPr>
        <w:t xml:space="preserve"> </w:t>
      </w:r>
      <w:r>
        <w:rPr>
          <w:rStyle w:val="DecValTok"/>
        </w:rPr>
        <w:t>1000</w:t>
      </w:r>
      <w:r>
        <w:rPr>
          <w:rStyle w:val="NormalTok"/>
        </w:rPr>
        <w:t xml:space="preserve"> </w:t>
      </w:r>
      <w:r>
        <w:rPr>
          <w:rStyle w:val="CommentTok"/>
        </w:rPr>
        <w:t>#starting amount of zoospores</w:t>
      </w:r>
      <w:commentRangeEnd w:id="70"/>
      <w:r w:rsidR="009D473E">
        <w:rPr>
          <w:rStyle w:val="CommentReference"/>
        </w:rPr>
        <w:commentReference w:id="70"/>
      </w:r>
    </w:p>
    <w:p w14:paraId="2677A391" w14:textId="77777777" w:rsidR="00486B46" w:rsidRDefault="00430CF0">
      <w:pPr>
        <w:pStyle w:val="Heading2"/>
      </w:pPr>
      <w:bookmarkStart w:id="71" w:name="species-characteristics"/>
      <w:bookmarkEnd w:id="63"/>
      <w:r>
        <w:lastRenderedPageBreak/>
        <w:t>Species characteristics</w:t>
      </w:r>
    </w:p>
    <w:p w14:paraId="56CAB722" w14:textId="059DEEE7" w:rsidR="00486B46" w:rsidRDefault="00430CF0">
      <w:pPr>
        <w:pStyle w:val="FirstParagraph"/>
      </w:pPr>
      <w:r>
        <w:t>Ater choosing the initial values, we must assign species specific traits to determine how their abundance will impact disease risk. These include a birth rate (b), death rate (d), tran</w:t>
      </w:r>
      <w:ins w:id="72" w:author="Brittany Mosher (she/her)" w:date="2024-12-03T16:08:00Z" w16du:dateUtc="2024-12-03T21:08:00Z">
        <w:r w:rsidR="004276C5">
          <w:t>s</w:t>
        </w:r>
      </w:ins>
      <w:r>
        <w:t>mission coefficient</w:t>
      </w:r>
      <w:ins w:id="73" w:author="Brittany Mosher (she/her)" w:date="2024-12-03T16:08:00Z" w16du:dateUtc="2024-12-03T21:08:00Z">
        <w:r w:rsidR="004276C5">
          <w:t xml:space="preserve"> </w:t>
        </w:r>
      </w:ins>
      <w:r>
        <w:t xml:space="preserve">(beta), recovery rate (v), dispersal rate (phi), and BD load / shedding rate (lambda). These are shown </w:t>
      </w:r>
      <w:proofErr w:type="gramStart"/>
      <w:r>
        <w:t>in</w:t>
      </w:r>
      <w:proofErr w:type="gramEnd"/>
      <w:r>
        <w:t xml:space="preserve"> the table below.</w:t>
      </w:r>
    </w:p>
    <w:p w14:paraId="39E07BCD" w14:textId="77777777" w:rsidR="00486B46" w:rsidRDefault="00430CF0">
      <w:pPr>
        <w:pStyle w:val="SourceCode"/>
      </w:pPr>
      <w:r>
        <w:rPr>
          <w:rStyle w:val="VerbatimChar"/>
        </w:rPr>
        <w:t>##   Species birth death   trans recovery dispersal shedding</w:t>
      </w:r>
      <w:r>
        <w:br/>
      </w:r>
      <w:r>
        <w:rPr>
          <w:rStyle w:val="VerbatimChar"/>
        </w:rPr>
        <w:t xml:space="preserve">## 1    Spp1   </w:t>
      </w:r>
      <w:proofErr w:type="gramStart"/>
      <w:r>
        <w:rPr>
          <w:rStyle w:val="VerbatimChar"/>
        </w:rPr>
        <w:t>0.6  0.06</w:t>
      </w:r>
      <w:proofErr w:type="gramEnd"/>
      <w:r>
        <w:rPr>
          <w:rStyle w:val="VerbatimChar"/>
        </w:rPr>
        <w:t xml:space="preserve"> 0.00013      0.4      0.09      3.0</w:t>
      </w:r>
      <w:r>
        <w:br/>
      </w:r>
      <w:r>
        <w:rPr>
          <w:rStyle w:val="VerbatimChar"/>
        </w:rPr>
        <w:t xml:space="preserve">## 2    Spp2   0.5  0.05 0.00012      0.5      0.08      </w:t>
      </w:r>
      <w:r>
        <w:rPr>
          <w:rStyle w:val="VerbatimChar"/>
        </w:rPr>
        <w:t>2.5</w:t>
      </w:r>
      <w:r>
        <w:br/>
      </w:r>
      <w:r>
        <w:rPr>
          <w:rStyle w:val="VerbatimChar"/>
        </w:rPr>
        <w:t>## 3    Spp3   0.4  0.04 0.00011      0.6      0.07      2.0</w:t>
      </w:r>
      <w:r>
        <w:br/>
      </w:r>
      <w:r>
        <w:rPr>
          <w:rStyle w:val="VerbatimChar"/>
        </w:rPr>
        <w:t>## 4    Spp4   0.3  0.03 0.00010      0.7      0.06      1.5</w:t>
      </w:r>
      <w:r>
        <w:br/>
      </w:r>
      <w:r>
        <w:rPr>
          <w:rStyle w:val="VerbatimChar"/>
        </w:rPr>
        <w:t>## 5    spp5   0.2  0.02 0.00009      0.8      0.05      1.0</w:t>
      </w:r>
      <w:r>
        <w:br/>
      </w:r>
      <w:r>
        <w:rPr>
          <w:rStyle w:val="VerbatimChar"/>
        </w:rPr>
        <w:t>## 6    spp6   0.1  0.01 0.00008      0.9      0.04      0.5</w:t>
      </w:r>
    </w:p>
    <w:p w14:paraId="73FA4940" w14:textId="544A8B02" w:rsidR="00486B46" w:rsidRDefault="00430CF0">
      <w:pPr>
        <w:pStyle w:val="FirstParagraph"/>
      </w:pPr>
      <w:r>
        <w:rPr>
          <w:i/>
          <w:iCs/>
        </w:rPr>
        <w:t>Note: right now, these characteristics are relatively arbitrary. I came up with values that I think would be</w:t>
      </w:r>
      <w:r>
        <w:t xml:space="preserve"> </w:t>
      </w:r>
      <w:r>
        <w:rPr>
          <w:i/>
          <w:iCs/>
        </w:rPr>
        <w:t>in the range of plausible values. However, these are essentially made up. A key next step is to find more</w:t>
      </w:r>
      <w:r>
        <w:t xml:space="preserve"> </w:t>
      </w:r>
      <w:r>
        <w:rPr>
          <w:i/>
          <w:iCs/>
        </w:rPr>
        <w:t>realistic values. This may include asking Mark what values they observed in their study</w:t>
      </w:r>
      <w:ins w:id="74" w:author="Brittany Mosher (she/her)" w:date="2024-12-03T16:09:00Z" w16du:dateUtc="2024-12-03T21:09:00Z">
        <w:r w:rsidR="004276C5">
          <w:rPr>
            <w:i/>
            <w:iCs/>
          </w:rPr>
          <w:t xml:space="preserve"> and conducting a literature review</w:t>
        </w:r>
      </w:ins>
      <w:r>
        <w:rPr>
          <w:i/>
          <w:iCs/>
        </w:rPr>
        <w:t>.</w:t>
      </w:r>
    </w:p>
    <w:p w14:paraId="63D91E06" w14:textId="77777777" w:rsidR="00486B46" w:rsidRDefault="00430CF0">
      <w:pPr>
        <w:pStyle w:val="Heading2"/>
      </w:pPr>
      <w:bookmarkStart w:id="75" w:name="meta-community-characteristics"/>
      <w:bookmarkEnd w:id="71"/>
      <w:r>
        <w:t>Meta-community characteristics</w:t>
      </w:r>
    </w:p>
    <w:p w14:paraId="1B61BD19" w14:textId="6ABDCC14" w:rsidR="00486B46" w:rsidRDefault="00430CF0">
      <w:pPr>
        <w:pStyle w:val="FirstParagraph"/>
      </w:pPr>
      <w:r>
        <w:t xml:space="preserve">Lastly, we must set some more characteristics about the meta-community within which we are operating. We must establish </w:t>
      </w:r>
      <m:oMath>
        <m:r>
          <w:rPr>
            <w:rFonts w:ascii="Cambria Math" w:hAnsi="Cambria Math"/>
          </w:rPr>
          <m:t>γ</m:t>
        </m:r>
      </m:oMath>
      <w:r>
        <w:t xml:space="preserve">, or the decay rate of zoospores of Bd. We </w:t>
      </w:r>
      <w:proofErr w:type="gramStart"/>
      <w:r>
        <w:t>have to</w:t>
      </w:r>
      <w:proofErr w:type="gramEnd"/>
      <w:r>
        <w:t xml:space="preserve"> establish a matrix, c, of the connectivty values between patches. And we must establish the area of each patch. We also </w:t>
      </w:r>
      <w:proofErr w:type="gramStart"/>
      <w:r>
        <w:t>have to</w:t>
      </w:r>
      <w:proofErr w:type="gramEnd"/>
      <w:r>
        <w:t xml:space="preserve"> establish the length of time over which </w:t>
      </w:r>
      <w:del w:id="76" w:author="Brittany Mosher (she/her)" w:date="2024-12-03T16:09:00Z" w16du:dateUtc="2024-12-03T21:09:00Z">
        <w:r w:rsidDel="007F535E">
          <w:delText xml:space="preserve">this </w:delText>
        </w:r>
      </w:del>
      <w:ins w:id="77" w:author="Brittany Mosher (she/her)" w:date="2024-12-03T16:09:00Z" w16du:dateUtc="2024-12-03T21:09:00Z">
        <w:r w:rsidR="007F535E">
          <w:t>the simulation</w:t>
        </w:r>
        <w:r w:rsidR="007F535E">
          <w:t xml:space="preserve"> </w:t>
        </w:r>
      </w:ins>
      <w:r>
        <w:t xml:space="preserve">will occur. In this case, I have set time = 90, to represent a potential </w:t>
      </w:r>
      <w:del w:id="78" w:author="Brittany Mosher (she/her)" w:date="2024-12-03T16:09:00Z" w16du:dateUtc="2024-12-03T21:09:00Z">
        <w:r w:rsidDel="007F535E">
          <w:delText>90 day</w:delText>
        </w:r>
      </w:del>
      <w:ins w:id="79" w:author="Brittany Mosher (she/her)" w:date="2024-12-03T16:09:00Z" w16du:dateUtc="2024-12-03T21:09:00Z">
        <w:r w:rsidR="007F535E">
          <w:t>90-day</w:t>
        </w:r>
      </w:ins>
      <w:r>
        <w:t xml:space="preserve"> </w:t>
      </w:r>
      <w:del w:id="80" w:author="Brittany Mosher (she/her)" w:date="2024-12-03T16:09:00Z" w16du:dateUtc="2024-12-03T21:09:00Z">
        <w:r w:rsidDel="007F535E">
          <w:delText xml:space="preserve">field </w:delText>
        </w:r>
      </w:del>
      <w:ins w:id="81" w:author="Brittany Mosher (she/her)" w:date="2024-12-03T16:09:00Z" w16du:dateUtc="2024-12-03T21:09:00Z">
        <w:r w:rsidR="007F535E">
          <w:t>amphibian breeding</w:t>
        </w:r>
        <w:r w:rsidR="007F535E">
          <w:t xml:space="preserve"> </w:t>
        </w:r>
      </w:ins>
      <w:r>
        <w:t>season.</w:t>
      </w:r>
    </w:p>
    <w:p w14:paraId="0FA037A9" w14:textId="77777777" w:rsidR="00486B46" w:rsidRDefault="00430CF0">
      <w:pPr>
        <w:pStyle w:val="SourceCode"/>
      </w:pPr>
      <w:r>
        <w:rPr>
          <w:rStyle w:val="CommentTok"/>
        </w:rPr>
        <w:t># meta-community characteristics</w:t>
      </w:r>
      <w:r>
        <w:br/>
      </w:r>
      <w:r>
        <w:rPr>
          <w:rStyle w:val="NormalTok"/>
        </w:rPr>
        <w:t xml:space="preserve">gamma </w:t>
      </w:r>
      <w:r>
        <w:rPr>
          <w:rStyle w:val="OtherTok"/>
        </w:rPr>
        <w:t>&lt;-</w:t>
      </w:r>
      <w:r>
        <w:rPr>
          <w:rStyle w:val="NormalTok"/>
        </w:rPr>
        <w:t xml:space="preserve"> </w:t>
      </w:r>
      <w:r>
        <w:rPr>
          <w:rStyle w:val="FloatTok"/>
        </w:rPr>
        <w:t>0.001</w:t>
      </w:r>
      <w:r>
        <w:rPr>
          <w:rStyle w:val="NormalTok"/>
        </w:rPr>
        <w:t xml:space="preserve"> </w:t>
      </w:r>
      <w:r>
        <w:rPr>
          <w:rStyle w:val="CommentTok"/>
        </w:rPr>
        <w:t>#zoospore decay rate</w:t>
      </w:r>
      <w:r>
        <w:br/>
      </w:r>
      <w:r>
        <w:rPr>
          <w:rStyle w:val="NormalTok"/>
        </w:rPr>
        <w:t xml:space="preserve">c </w:t>
      </w:r>
      <w:r>
        <w:rPr>
          <w:rStyle w:val="OtherTok"/>
        </w:rPr>
        <w:t>&lt;-</w:t>
      </w:r>
      <w:r>
        <w:rPr>
          <w:rStyle w:val="NormalTok"/>
        </w:rPr>
        <w:t xml:space="preserve"> </w:t>
      </w:r>
      <w:r>
        <w:rPr>
          <w:rStyle w:val="FunctionTok"/>
        </w:rPr>
        <w:t>matrix</w:t>
      </w:r>
      <w:r>
        <w:rPr>
          <w:rStyle w:val="NormalTok"/>
        </w:rPr>
        <w:t>(</w:t>
      </w:r>
      <w:r>
        <w:rPr>
          <w:rStyle w:val="AttributeTok"/>
        </w:rPr>
        <w:t>data =</w:t>
      </w:r>
      <w:r>
        <w:rPr>
          <w:rStyle w:val="NormalTok"/>
        </w:rPr>
        <w:t xml:space="preserve"> </w:t>
      </w:r>
      <w:proofErr w:type="spellStart"/>
      <w:r>
        <w:rPr>
          <w:rStyle w:val="FunctionTok"/>
        </w:rPr>
        <w:t>rnorm</w:t>
      </w:r>
      <w:proofErr w:type="spellEnd"/>
      <w:r>
        <w:rPr>
          <w:rStyle w:val="NormalTok"/>
        </w:rPr>
        <w:t>(</w:t>
      </w:r>
      <w:r>
        <w:rPr>
          <w:rStyle w:val="AttributeTok"/>
        </w:rPr>
        <w:t>n =</w:t>
      </w:r>
      <w:r>
        <w:rPr>
          <w:rStyle w:val="NormalTok"/>
        </w:rPr>
        <w:t xml:space="preserve"> num_patches</w:t>
      </w:r>
      <w:r>
        <w:rPr>
          <w:rStyle w:val="SpecialCharTok"/>
        </w:rPr>
        <w:t>^</w:t>
      </w:r>
      <w:r>
        <w:rPr>
          <w:rStyle w:val="DecValTok"/>
        </w:rPr>
        <w:t>2</w:t>
      </w:r>
      <w:r>
        <w:rPr>
          <w:rStyle w:val="NormalTok"/>
        </w:rPr>
        <w:t xml:space="preserve">, </w:t>
      </w:r>
      <w:r>
        <w:rPr>
          <w:rStyle w:val="AttributeTok"/>
        </w:rPr>
        <w:t>mean =</w:t>
      </w:r>
      <w:r>
        <w:rPr>
          <w:rStyle w:val="NormalTok"/>
        </w:rPr>
        <w:t xml:space="preserve"> </w:t>
      </w:r>
      <w:r>
        <w:rPr>
          <w:rStyle w:val="FloatTok"/>
        </w:rPr>
        <w:t>0.5</w:t>
      </w:r>
      <w:r>
        <w:rPr>
          <w:rStyle w:val="NormalTok"/>
        </w:rPr>
        <w:t xml:space="preserve">, </w:t>
      </w:r>
      <w:proofErr w:type="spellStart"/>
      <w:r>
        <w:rPr>
          <w:rStyle w:val="AttributeTok"/>
        </w:rPr>
        <w:t>sd</w:t>
      </w:r>
      <w:proofErr w:type="spellEnd"/>
      <w:r>
        <w:rPr>
          <w:rStyle w:val="AttributeTok"/>
        </w:rPr>
        <w:t xml:space="preserve"> =</w:t>
      </w:r>
      <w:r>
        <w:rPr>
          <w:rStyle w:val="NormalTok"/>
        </w:rPr>
        <w:t xml:space="preserve"> </w:t>
      </w:r>
      <w:r>
        <w:rPr>
          <w:rStyle w:val="FloatTok"/>
        </w:rPr>
        <w:t>0.1</w:t>
      </w:r>
      <w:r>
        <w:rPr>
          <w:rStyle w:val="NormalTok"/>
        </w:rPr>
        <w:t>),</w:t>
      </w:r>
      <w:r>
        <w:br/>
      </w:r>
      <w:r>
        <w:rPr>
          <w:rStyle w:val="NormalTok"/>
        </w:rPr>
        <w:t xml:space="preserve">            </w:t>
      </w:r>
      <w:proofErr w:type="spellStart"/>
      <w:r>
        <w:rPr>
          <w:rStyle w:val="AttributeTok"/>
        </w:rPr>
        <w:t>nrow</w:t>
      </w:r>
      <w:proofErr w:type="spellEnd"/>
      <w:r>
        <w:rPr>
          <w:rStyle w:val="AttributeTok"/>
        </w:rPr>
        <w:t xml:space="preserve"> =</w:t>
      </w:r>
      <w:r>
        <w:rPr>
          <w:rStyle w:val="NormalTok"/>
        </w:rPr>
        <w:t xml:space="preserve"> </w:t>
      </w:r>
      <w:proofErr w:type="spellStart"/>
      <w:r>
        <w:rPr>
          <w:rStyle w:val="NormalTok"/>
        </w:rPr>
        <w:t>num_patches</w:t>
      </w:r>
      <w:proofErr w:type="spellEnd"/>
      <w:r>
        <w:rPr>
          <w:rStyle w:val="NormalTok"/>
        </w:rPr>
        <w:t xml:space="preserve">, </w:t>
      </w:r>
      <w:r>
        <w:br/>
      </w:r>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proofErr w:type="spellStart"/>
      <w:r>
        <w:rPr>
          <w:rStyle w:val="NormalTok"/>
        </w:rPr>
        <w:t>num_patches</w:t>
      </w:r>
      <w:proofErr w:type="spellEnd"/>
      <w:r>
        <w:rPr>
          <w:rStyle w:val="NormalTok"/>
        </w:rPr>
        <w:t>)</w:t>
      </w:r>
      <w:r>
        <w:br/>
      </w:r>
      <w:commentRangeStart w:id="82"/>
      <w:r>
        <w:rPr>
          <w:rStyle w:val="CommentTok"/>
        </w:rPr>
        <w:t>#Connectivity of patches</w:t>
      </w:r>
      <w:commentRangeEnd w:id="82"/>
      <w:r w:rsidR="003406CA">
        <w:rPr>
          <w:rStyle w:val="CommentReference"/>
        </w:rPr>
        <w:commentReference w:id="82"/>
      </w:r>
      <w:r>
        <w:br/>
      </w:r>
      <w:r>
        <w:rPr>
          <w:rStyle w:val="NormalTok"/>
        </w:rPr>
        <w:t xml:space="preserve">A </w:t>
      </w:r>
      <w:r>
        <w:rPr>
          <w:rStyle w:val="OtherTok"/>
        </w:rPr>
        <w:t>&lt;-</w:t>
      </w:r>
      <w:r>
        <w:rPr>
          <w:rStyle w:val="NormalTok"/>
        </w:rPr>
        <w:t xml:space="preserve"> </w:t>
      </w:r>
      <w:proofErr w:type="spellStart"/>
      <w:r>
        <w:rPr>
          <w:rStyle w:val="FunctionTok"/>
        </w:rPr>
        <w:t>rnorm</w:t>
      </w:r>
      <w:proofErr w:type="spellEnd"/>
      <w:r>
        <w:rPr>
          <w:rStyle w:val="NormalTok"/>
        </w:rPr>
        <w:t>(</w:t>
      </w:r>
      <w:r>
        <w:rPr>
          <w:rStyle w:val="AttributeTok"/>
        </w:rPr>
        <w:t>n =</w:t>
      </w:r>
      <w:r>
        <w:rPr>
          <w:rStyle w:val="NormalTok"/>
        </w:rPr>
        <w:t xml:space="preserve"> </w:t>
      </w:r>
      <w:proofErr w:type="spellStart"/>
      <w:r>
        <w:rPr>
          <w:rStyle w:val="NormalTok"/>
        </w:rPr>
        <w:t>num_patches</w:t>
      </w:r>
      <w:proofErr w:type="spellEnd"/>
      <w:r>
        <w:rPr>
          <w:rStyle w:val="NormalTok"/>
        </w:rPr>
        <w:t xml:space="preserve">, </w:t>
      </w:r>
      <w:r>
        <w:rPr>
          <w:rStyle w:val="AttributeTok"/>
        </w:rPr>
        <w:t>mean =</w:t>
      </w:r>
      <w:r>
        <w:rPr>
          <w:rStyle w:val="NormalTok"/>
        </w:rPr>
        <w:t xml:space="preserve"> </w:t>
      </w:r>
      <w:r>
        <w:rPr>
          <w:rStyle w:val="FloatTok"/>
        </w:rPr>
        <w:t>0.5</w:t>
      </w:r>
      <w:r>
        <w:rPr>
          <w:rStyle w:val="NormalTok"/>
        </w:rPr>
        <w:t xml:space="preserve">, </w:t>
      </w:r>
      <w:proofErr w:type="spellStart"/>
      <w:r>
        <w:rPr>
          <w:rStyle w:val="AttributeTok"/>
        </w:rPr>
        <w:t>sd</w:t>
      </w:r>
      <w:proofErr w:type="spellEnd"/>
      <w:r>
        <w:rPr>
          <w:rStyle w:val="AttributeTok"/>
        </w:rPr>
        <w:t xml:space="preserve"> =</w:t>
      </w:r>
      <w:r>
        <w:rPr>
          <w:rStyle w:val="NormalTok"/>
        </w:rPr>
        <w:t xml:space="preserve"> </w:t>
      </w:r>
      <w:r>
        <w:rPr>
          <w:rStyle w:val="FloatTok"/>
        </w:rPr>
        <w:t>0.1</w:t>
      </w:r>
      <w:r>
        <w:rPr>
          <w:rStyle w:val="NormalTok"/>
        </w:rPr>
        <w:t xml:space="preserve">) </w:t>
      </w:r>
      <w:r>
        <w:rPr>
          <w:rStyle w:val="CommentTok"/>
        </w:rPr>
        <w:t>#area ratios</w:t>
      </w:r>
      <w:r>
        <w:br/>
      </w:r>
      <w:r>
        <w:rPr>
          <w:rStyle w:val="NormalTok"/>
        </w:rPr>
        <w:t xml:space="preserve">time </w:t>
      </w:r>
      <w:r>
        <w:rPr>
          <w:rStyle w:val="OtherTok"/>
        </w:rPr>
        <w:t>&lt;-</w:t>
      </w:r>
      <w:r>
        <w:rPr>
          <w:rStyle w:val="NormalTok"/>
        </w:rPr>
        <w:t xml:space="preserve"> </w:t>
      </w:r>
      <w:r>
        <w:rPr>
          <w:rStyle w:val="DecValTok"/>
        </w:rPr>
        <w:t>90</w:t>
      </w:r>
      <w:r>
        <w:rPr>
          <w:rStyle w:val="NormalTok"/>
        </w:rPr>
        <w:t xml:space="preserve"> </w:t>
      </w:r>
      <w:r>
        <w:rPr>
          <w:rStyle w:val="CommentTok"/>
        </w:rPr>
        <w:t xml:space="preserve">#how many "days" do I </w:t>
      </w:r>
      <w:r>
        <w:rPr>
          <w:rStyle w:val="CommentTok"/>
        </w:rPr>
        <w:t>want in the season</w:t>
      </w:r>
    </w:p>
    <w:p w14:paraId="1083FE21" w14:textId="423A8EF7" w:rsidR="00486B46" w:rsidRDefault="00430CF0">
      <w:pPr>
        <w:pStyle w:val="FirstParagraph"/>
      </w:pPr>
      <w:r>
        <w:rPr>
          <w:i/>
          <w:iCs/>
        </w:rPr>
        <w:t xml:space="preserve">Note: right now, c is a matrix of random values with mean 0.5 and </w:t>
      </w:r>
      <w:proofErr w:type="spellStart"/>
      <w:r>
        <w:rPr>
          <w:i/>
          <w:iCs/>
        </w:rPr>
        <w:t>sd</w:t>
      </w:r>
      <w:proofErr w:type="spellEnd"/>
      <w:r>
        <w:rPr>
          <w:i/>
          <w:iCs/>
        </w:rPr>
        <w:t xml:space="preserve"> = 0.1. This will likely need to be</w:t>
      </w:r>
      <w:r>
        <w:t xml:space="preserve"> </w:t>
      </w:r>
      <w:r>
        <w:rPr>
          <w:i/>
          <w:iCs/>
        </w:rPr>
        <w:t>adjusted considerably in my opinion. We may need to set distance values between each pair of patches, and</w:t>
      </w:r>
      <w:r>
        <w:t xml:space="preserve"> </w:t>
      </w:r>
      <w:r>
        <w:rPr>
          <w:i/>
          <w:iCs/>
        </w:rPr>
        <w:t xml:space="preserve">then consider how distance affects </w:t>
      </w:r>
      <w:del w:id="83" w:author="Brittany Mosher (she/her)" w:date="2024-12-03T16:11:00Z" w16du:dateUtc="2024-12-03T21:11:00Z">
        <w:r w:rsidDel="003406CA">
          <w:rPr>
            <w:i/>
            <w:iCs/>
          </w:rPr>
          <w:delText>connectivty</w:delText>
        </w:r>
      </w:del>
      <w:ins w:id="84" w:author="Brittany Mosher (she/her)" w:date="2024-12-03T16:11:00Z" w16du:dateUtc="2024-12-03T21:11:00Z">
        <w:r w:rsidR="003406CA">
          <w:rPr>
            <w:i/>
            <w:iCs/>
          </w:rPr>
          <w:t>connectivity</w:t>
        </w:r>
      </w:ins>
      <w:r>
        <w:rPr>
          <w:i/>
          <w:iCs/>
        </w:rPr>
        <w:t xml:space="preserve">. Additionally, we </w:t>
      </w:r>
      <w:proofErr w:type="gramStart"/>
      <w:r>
        <w:rPr>
          <w:i/>
          <w:iCs/>
        </w:rPr>
        <w:t>have to</w:t>
      </w:r>
      <w:proofErr w:type="gramEnd"/>
      <w:r>
        <w:rPr>
          <w:i/>
          <w:iCs/>
        </w:rPr>
        <w:t xml:space="preserve"> consider that within this matrix,</w:t>
      </w:r>
      <w:r>
        <w:t xml:space="preserve"> </w:t>
      </w:r>
      <w:r>
        <w:rPr>
          <w:i/>
          <w:iCs/>
        </w:rPr>
        <w:t>along the diagonal is the probability that an individual stays in the same patch. There will likely be a</w:t>
      </w:r>
      <w:r>
        <w:t xml:space="preserve"> </w:t>
      </w:r>
      <w:r>
        <w:rPr>
          <w:i/>
          <w:iCs/>
        </w:rPr>
        <w:t>different formulation for this probability.</w:t>
      </w:r>
    </w:p>
    <w:p w14:paraId="32B8E027" w14:textId="77777777" w:rsidR="00486B46" w:rsidRDefault="00430CF0">
      <w:pPr>
        <w:pStyle w:val="Heading2"/>
      </w:pPr>
      <w:bookmarkStart w:id="85" w:name="running-the-simulation-over-time"/>
      <w:bookmarkEnd w:id="75"/>
      <w:r>
        <w:t>Running the simulation over time</w:t>
      </w:r>
    </w:p>
    <w:p w14:paraId="797BF96D" w14:textId="77777777" w:rsidR="00486B46" w:rsidRDefault="00430CF0">
      <w:pPr>
        <w:pStyle w:val="FirstParagraph"/>
      </w:pPr>
      <w:r>
        <w:t>Alright, we’re finally at the main event! This is a relatively short bit of code, but it does a lot.</w:t>
      </w:r>
    </w:p>
    <w:p w14:paraId="241CD2D2" w14:textId="77777777" w:rsidR="00486B46" w:rsidRDefault="00430CF0">
      <w:pPr>
        <w:pStyle w:val="BodyText"/>
      </w:pPr>
      <w:r>
        <w:lastRenderedPageBreak/>
        <w:t xml:space="preserve">First, we’ll want to establish an empty list, whose length is equal to the variable time. We will use this list to record the number of susceptible individuals of each species, infectious individuals of each species, total number of individuals of each species, and the time (i.e. “day”). With that set we can start the </w:t>
      </w:r>
      <w:proofErr w:type="gramStart"/>
      <w:r>
        <w:t>for</w:t>
      </w:r>
      <w:proofErr w:type="gramEnd"/>
      <w:r>
        <w:t xml:space="preserve"> loop. The for loop runs for time t. There are 3 key steps to this loop.</w:t>
      </w:r>
    </w:p>
    <w:p w14:paraId="00D07E76" w14:textId="77777777" w:rsidR="00486B46" w:rsidRDefault="00430CF0">
      <w:pPr>
        <w:pStyle w:val="Compact"/>
        <w:numPr>
          <w:ilvl w:val="0"/>
          <w:numId w:val="4"/>
        </w:numPr>
      </w:pPr>
      <w:r>
        <w:t xml:space="preserve">Calculate </w:t>
      </w:r>
      <w:proofErr w:type="spellStart"/>
      <w:r>
        <w:t>delta_s</w:t>
      </w:r>
      <w:proofErr w:type="spellEnd"/>
      <w:r>
        <w:t xml:space="preserve">, </w:t>
      </w:r>
      <w:proofErr w:type="spellStart"/>
      <w:r>
        <w:t>delta_I</w:t>
      </w:r>
      <w:proofErr w:type="spellEnd"/>
      <w:r>
        <w:t xml:space="preserve">, and </w:t>
      </w:r>
      <w:proofErr w:type="spellStart"/>
      <w:r>
        <w:t>delta_Z</w:t>
      </w:r>
      <w:proofErr w:type="spellEnd"/>
      <w:r>
        <w:t>. This is the number of new susceptible and infectious individuals for each species, as well as the number of zoospores being added to the pool.</w:t>
      </w:r>
    </w:p>
    <w:p w14:paraId="599022DF" w14:textId="0957D56C" w:rsidR="00486B46" w:rsidRDefault="00430CF0">
      <w:pPr>
        <w:pStyle w:val="Compact"/>
        <w:numPr>
          <w:ilvl w:val="0"/>
          <w:numId w:val="4"/>
        </w:numPr>
      </w:pPr>
      <w:r>
        <w:t>Calculate the new S, I, Z, and N values. This just simply adds the delta values to their respective initial values to calculate the “new” values for S,</w:t>
      </w:r>
      <w:ins w:id="86" w:author="Brittany Mosher (she/her)" w:date="2024-12-03T16:12:00Z" w16du:dateUtc="2024-12-03T21:12:00Z">
        <w:r w:rsidR="00917C8C">
          <w:t xml:space="preserve"> </w:t>
        </w:r>
      </w:ins>
      <w:r>
        <w:t>I</w:t>
      </w:r>
      <w:r>
        <w:t>,</w:t>
      </w:r>
      <w:ins w:id="87" w:author="Brittany Mosher (she/her)" w:date="2024-12-03T16:12:00Z" w16du:dateUtc="2024-12-03T21:12:00Z">
        <w:r w:rsidR="00917C8C">
          <w:t xml:space="preserve"> </w:t>
        </w:r>
      </w:ins>
      <w:r>
        <w:t>Z, and N.</w:t>
      </w:r>
    </w:p>
    <w:p w14:paraId="0996B316" w14:textId="77777777" w:rsidR="00486B46" w:rsidRDefault="00430CF0">
      <w:pPr>
        <w:pStyle w:val="Compact"/>
        <w:numPr>
          <w:ilvl w:val="0"/>
          <w:numId w:val="4"/>
        </w:numPr>
      </w:pPr>
      <w:r>
        <w:t>Package it all in a list. We will do this so that we get a nice output we can later use for analysis.</w:t>
      </w:r>
    </w:p>
    <w:p w14:paraId="75610B69" w14:textId="77777777" w:rsidR="00486B46" w:rsidRDefault="00430CF0">
      <w:pPr>
        <w:pStyle w:val="SourceCode"/>
      </w:pPr>
      <w:proofErr w:type="spellStart"/>
      <w:r>
        <w:rPr>
          <w:rStyle w:val="NormalTok"/>
        </w:rPr>
        <w:t>pop_list</w:t>
      </w:r>
      <w:proofErr w:type="spellEnd"/>
      <w:r>
        <w:rPr>
          <w:rStyle w:val="NormalTok"/>
        </w:rPr>
        <w:t xml:space="preserve"> </w:t>
      </w:r>
      <w:r>
        <w:rPr>
          <w:rStyle w:val="OtherTok"/>
        </w:rPr>
        <w:t>&lt;-</w:t>
      </w:r>
      <w:r>
        <w:rPr>
          <w:rStyle w:val="NormalTok"/>
        </w:rPr>
        <w:t xml:space="preserve"> </w:t>
      </w:r>
      <w:r>
        <w:rPr>
          <w:rStyle w:val="FunctionTok"/>
        </w:rPr>
        <w:t>vector</w:t>
      </w:r>
      <w:r>
        <w:rPr>
          <w:rStyle w:val="NormalTok"/>
        </w:rPr>
        <w:t>(</w:t>
      </w:r>
      <w:r>
        <w:rPr>
          <w:rStyle w:val="StringTok"/>
        </w:rPr>
        <w:t>"list"</w:t>
      </w:r>
      <w:r>
        <w:rPr>
          <w:rStyle w:val="NormalTok"/>
        </w:rPr>
        <w:t xml:space="preserve">, </w:t>
      </w:r>
      <w:r>
        <w:rPr>
          <w:rStyle w:val="AttributeTok"/>
        </w:rPr>
        <w:t>length =</w:t>
      </w:r>
      <w:r>
        <w:rPr>
          <w:rStyle w:val="NormalTok"/>
        </w:rPr>
        <w:t xml:space="preserve"> time)</w:t>
      </w:r>
      <w:r>
        <w:br/>
      </w:r>
      <w:r>
        <w:rPr>
          <w:rStyle w:val="ControlFlowTok"/>
        </w:rPr>
        <w:t>for</w:t>
      </w:r>
      <w:r>
        <w:rPr>
          <w:rStyle w:val="NormalTok"/>
        </w:rPr>
        <w:t xml:space="preserve"> (t </w:t>
      </w:r>
      <w:r>
        <w:rPr>
          <w:rStyle w:val="ControlFlowTok"/>
        </w:rPr>
        <w:t>in</w:t>
      </w:r>
      <w:r>
        <w:rPr>
          <w:rStyle w:val="NormalTok"/>
        </w:rPr>
        <w:t xml:space="preserve"> </w:t>
      </w:r>
      <w:r>
        <w:rPr>
          <w:rStyle w:val="DecValTok"/>
        </w:rPr>
        <w:t>1</w:t>
      </w:r>
      <w:r>
        <w:rPr>
          <w:rStyle w:val="SpecialCharTok"/>
        </w:rPr>
        <w:t>:</w:t>
      </w:r>
      <w:r>
        <w:rPr>
          <w:rStyle w:val="NormalTok"/>
        </w:rPr>
        <w:t>time) {</w:t>
      </w:r>
      <w:r>
        <w:br/>
      </w:r>
      <w:r>
        <w:rPr>
          <w:rStyle w:val="NormalTok"/>
        </w:rPr>
        <w:t xml:space="preserve">  </w:t>
      </w:r>
      <w:proofErr w:type="spellStart"/>
      <w:r>
        <w:rPr>
          <w:rStyle w:val="NormalTok"/>
        </w:rPr>
        <w:t>delta_s</w:t>
      </w:r>
      <w:proofErr w:type="spellEnd"/>
      <w:r>
        <w:rPr>
          <w:rStyle w:val="NormalTok"/>
        </w:rPr>
        <w:t xml:space="preserve"> </w:t>
      </w:r>
      <w:r>
        <w:rPr>
          <w:rStyle w:val="OtherTok"/>
        </w:rPr>
        <w:t>&lt;-</w:t>
      </w:r>
      <w:r>
        <w:rPr>
          <w:rStyle w:val="NormalTok"/>
        </w:rPr>
        <w:t xml:space="preserve"> b</w:t>
      </w:r>
      <w:r>
        <w:rPr>
          <w:rStyle w:val="SpecialCharTok"/>
        </w:rPr>
        <w:t>*</w:t>
      </w:r>
      <w:r>
        <w:rPr>
          <w:rStyle w:val="NormalTok"/>
        </w:rPr>
        <w:t xml:space="preserve">N </w:t>
      </w:r>
      <w:r>
        <w:rPr>
          <w:rStyle w:val="SpecialCharTok"/>
        </w:rPr>
        <w:t>-</w:t>
      </w:r>
      <w:r>
        <w:rPr>
          <w:rStyle w:val="NormalTok"/>
        </w:rPr>
        <w:t xml:space="preserve"> d</w:t>
      </w:r>
      <w:r>
        <w:rPr>
          <w:rStyle w:val="SpecialCharTok"/>
        </w:rPr>
        <w:t>*</w:t>
      </w:r>
      <w:r>
        <w:rPr>
          <w:rStyle w:val="NormalTok"/>
        </w:rPr>
        <w:t xml:space="preserve">S </w:t>
      </w:r>
      <w:r>
        <w:rPr>
          <w:rStyle w:val="SpecialCharTok"/>
        </w:rPr>
        <w:t>-</w:t>
      </w:r>
      <w:r>
        <w:rPr>
          <w:rStyle w:val="NormalTok"/>
        </w:rPr>
        <w:t xml:space="preserve"> beta</w:t>
      </w:r>
      <w:r>
        <w:rPr>
          <w:rStyle w:val="SpecialCharTok"/>
        </w:rPr>
        <w:t>*</w:t>
      </w:r>
      <w:r>
        <w:rPr>
          <w:rStyle w:val="NormalTok"/>
        </w:rPr>
        <w:t>S</w:t>
      </w:r>
      <w:r>
        <w:rPr>
          <w:rStyle w:val="SpecialCharTok"/>
        </w:rPr>
        <w:t>*</w:t>
      </w:r>
      <w:r>
        <w:rPr>
          <w:rStyle w:val="NormalTok"/>
        </w:rPr>
        <w:t xml:space="preserve">Z </w:t>
      </w:r>
      <w:r>
        <w:rPr>
          <w:rStyle w:val="SpecialCharTok"/>
        </w:rPr>
        <w:t>+</w:t>
      </w:r>
      <w:r>
        <w:rPr>
          <w:rStyle w:val="NormalTok"/>
        </w:rPr>
        <w:t xml:space="preserve"> v</w:t>
      </w:r>
      <w:r>
        <w:rPr>
          <w:rStyle w:val="SpecialCharTok"/>
        </w:rPr>
        <w:t>*</w:t>
      </w:r>
      <w:r>
        <w:rPr>
          <w:rStyle w:val="NormalTok"/>
        </w:rPr>
        <w:t xml:space="preserve">I </w:t>
      </w:r>
      <w:r>
        <w:rPr>
          <w:rStyle w:val="SpecialCharTok"/>
        </w:rPr>
        <w:t>+</w:t>
      </w:r>
      <w:r>
        <w:rPr>
          <w:rStyle w:val="NormalTok"/>
        </w:rPr>
        <w:t xml:space="preserve"> phi</w:t>
      </w:r>
      <w:r>
        <w:rPr>
          <w:rStyle w:val="SpecialCharTok"/>
        </w:rPr>
        <w:t>*</w:t>
      </w:r>
      <w:r>
        <w:rPr>
          <w:rStyle w:val="FunctionTok"/>
        </w:rPr>
        <w:t>sum</w:t>
      </w:r>
      <w:r>
        <w:rPr>
          <w:rStyle w:val="NormalTok"/>
        </w:rPr>
        <w:t>(</w:t>
      </w:r>
      <w:r>
        <w:rPr>
          <w:rStyle w:val="SpecialCharTok"/>
        </w:rPr>
        <w:t>-</w:t>
      </w:r>
      <w:r>
        <w:rPr>
          <w:rStyle w:val="NormalTok"/>
        </w:rPr>
        <w:t>c</w:t>
      </w:r>
      <w:r>
        <w:rPr>
          <w:rStyle w:val="SpecialCharTok"/>
        </w:rPr>
        <w:t>*</w:t>
      </w:r>
      <w:r>
        <w:rPr>
          <w:rStyle w:val="NormalTok"/>
        </w:rPr>
        <w:t xml:space="preserve">S </w:t>
      </w:r>
      <w:r>
        <w:rPr>
          <w:rStyle w:val="SpecialCharTok"/>
        </w:rPr>
        <w:t>+</w:t>
      </w:r>
      <w:r>
        <w:rPr>
          <w:rStyle w:val="NormalTok"/>
        </w:rPr>
        <w:t xml:space="preserve"> c</w:t>
      </w:r>
      <w:r>
        <w:rPr>
          <w:rStyle w:val="SpecialCharTok"/>
        </w:rPr>
        <w:t>*</w:t>
      </w:r>
      <w:r>
        <w:rPr>
          <w:rStyle w:val="NormalTok"/>
        </w:rPr>
        <w:t xml:space="preserve">S) </w:t>
      </w:r>
      <w:r>
        <w:rPr>
          <w:rStyle w:val="CommentTok"/>
        </w:rPr>
        <w:t>#for now have excluded area of patches</w:t>
      </w:r>
      <w:r>
        <w:br/>
      </w:r>
      <w:r>
        <w:rPr>
          <w:rStyle w:val="NormalTok"/>
        </w:rPr>
        <w:t xml:space="preserve">  </w:t>
      </w:r>
      <w:r>
        <w:rPr>
          <w:rStyle w:val="CommentTok"/>
        </w:rPr>
        <w:t>#may want to add that back in though</w:t>
      </w:r>
      <w:r>
        <w:br/>
      </w:r>
      <w:r>
        <w:rPr>
          <w:rStyle w:val="NormalTok"/>
        </w:rPr>
        <w:t xml:space="preserve">  </w:t>
      </w:r>
      <w:proofErr w:type="spellStart"/>
      <w:r>
        <w:rPr>
          <w:rStyle w:val="NormalTok"/>
        </w:rPr>
        <w:t>delta_I</w:t>
      </w:r>
      <w:proofErr w:type="spellEnd"/>
      <w:r>
        <w:rPr>
          <w:rStyle w:val="NormalTok"/>
        </w:rPr>
        <w:t xml:space="preserve"> </w:t>
      </w:r>
      <w:r>
        <w:rPr>
          <w:rStyle w:val="OtherTok"/>
        </w:rPr>
        <w:t>&lt;-</w:t>
      </w:r>
      <w:r>
        <w:rPr>
          <w:rStyle w:val="NormalTok"/>
        </w:rPr>
        <w:t xml:space="preserve"> beta</w:t>
      </w:r>
      <w:r>
        <w:rPr>
          <w:rStyle w:val="SpecialCharTok"/>
        </w:rPr>
        <w:t>*</w:t>
      </w:r>
      <w:r>
        <w:rPr>
          <w:rStyle w:val="NormalTok"/>
        </w:rPr>
        <w:t>S</w:t>
      </w:r>
      <w:r>
        <w:rPr>
          <w:rStyle w:val="SpecialCharTok"/>
        </w:rPr>
        <w:t>*</w:t>
      </w:r>
      <w:r>
        <w:rPr>
          <w:rStyle w:val="NormalTok"/>
        </w:rPr>
        <w:t>Z</w:t>
      </w:r>
      <w:r>
        <w:rPr>
          <w:rStyle w:val="SpecialCharTok"/>
        </w:rPr>
        <w:t>-</w:t>
      </w:r>
      <w:r>
        <w:rPr>
          <w:rStyle w:val="NormalTok"/>
        </w:rPr>
        <w:t>(</w:t>
      </w:r>
      <w:proofErr w:type="spellStart"/>
      <w:r>
        <w:rPr>
          <w:rStyle w:val="NormalTok"/>
        </w:rPr>
        <w:t>v</w:t>
      </w:r>
      <w:r>
        <w:rPr>
          <w:rStyle w:val="SpecialCharTok"/>
        </w:rPr>
        <w:t>+</w:t>
      </w:r>
      <w:commentRangeStart w:id="88"/>
      <w:r>
        <w:rPr>
          <w:rStyle w:val="NormalTok"/>
        </w:rPr>
        <w:t>d</w:t>
      </w:r>
      <w:commentRangeEnd w:id="88"/>
      <w:proofErr w:type="spellEnd"/>
      <w:r w:rsidR="00B7412C">
        <w:rPr>
          <w:rStyle w:val="CommentReference"/>
        </w:rPr>
        <w:commentReference w:id="88"/>
      </w:r>
      <w:r>
        <w:rPr>
          <w:rStyle w:val="NormalTok"/>
        </w:rPr>
        <w:t>)</w:t>
      </w:r>
      <w:r>
        <w:rPr>
          <w:rStyle w:val="SpecialCharTok"/>
        </w:rPr>
        <w:t>*</w:t>
      </w:r>
      <w:proofErr w:type="spellStart"/>
      <w:r>
        <w:rPr>
          <w:rStyle w:val="NormalTok"/>
        </w:rPr>
        <w:t>I</w:t>
      </w:r>
      <w:r>
        <w:rPr>
          <w:rStyle w:val="SpecialCharTok"/>
        </w:rPr>
        <w:t>+</w:t>
      </w:r>
      <w:r>
        <w:rPr>
          <w:rStyle w:val="NormalTok"/>
        </w:rPr>
        <w:t>phi</w:t>
      </w:r>
      <w:proofErr w:type="spellEnd"/>
      <w:r>
        <w:rPr>
          <w:rStyle w:val="SpecialCharTok"/>
        </w:rPr>
        <w:t>*</w:t>
      </w:r>
      <w:r>
        <w:rPr>
          <w:rStyle w:val="FunctionTok"/>
        </w:rPr>
        <w:t>sum</w:t>
      </w:r>
      <w:r>
        <w:rPr>
          <w:rStyle w:val="NormalTok"/>
        </w:rPr>
        <w:t>(</w:t>
      </w:r>
      <w:r>
        <w:rPr>
          <w:rStyle w:val="SpecialCharTok"/>
        </w:rPr>
        <w:t>-</w:t>
      </w:r>
      <w:r>
        <w:rPr>
          <w:rStyle w:val="NormalTok"/>
        </w:rPr>
        <w:t>c</w:t>
      </w:r>
      <w:r>
        <w:rPr>
          <w:rStyle w:val="SpecialCharTok"/>
        </w:rPr>
        <w:t>*</w:t>
      </w:r>
      <w:r>
        <w:rPr>
          <w:rStyle w:val="NormalTok"/>
        </w:rPr>
        <w:t xml:space="preserve">I </w:t>
      </w:r>
      <w:r>
        <w:rPr>
          <w:rStyle w:val="SpecialCharTok"/>
        </w:rPr>
        <w:t>+</w:t>
      </w:r>
      <w:r>
        <w:rPr>
          <w:rStyle w:val="NormalTok"/>
        </w:rPr>
        <w:t xml:space="preserve"> c</w:t>
      </w:r>
      <w:r>
        <w:rPr>
          <w:rStyle w:val="SpecialCharTok"/>
        </w:rPr>
        <w:t>*</w:t>
      </w:r>
      <w:r>
        <w:rPr>
          <w:rStyle w:val="NormalTok"/>
        </w:rPr>
        <w:t>I)</w:t>
      </w:r>
      <w:r>
        <w:rPr>
          <w:rStyle w:val="CommentTok"/>
        </w:rPr>
        <w:t>#for now have excluded area of patches</w:t>
      </w:r>
      <w:r>
        <w:br/>
      </w:r>
      <w:r>
        <w:rPr>
          <w:rStyle w:val="NormalTok"/>
        </w:rPr>
        <w:t xml:space="preserve">  </w:t>
      </w:r>
      <w:r>
        <w:rPr>
          <w:rStyle w:val="CommentTok"/>
        </w:rPr>
        <w:t xml:space="preserve">#may want to add that back in </w:t>
      </w:r>
      <w:r>
        <w:rPr>
          <w:rStyle w:val="CommentTok"/>
        </w:rPr>
        <w:t>though</w:t>
      </w:r>
      <w:r>
        <w:br/>
      </w:r>
      <w:r>
        <w:rPr>
          <w:rStyle w:val="NormalTok"/>
        </w:rPr>
        <w:t xml:space="preserve">  </w:t>
      </w:r>
      <w:proofErr w:type="spellStart"/>
      <w:r>
        <w:rPr>
          <w:rStyle w:val="NormalTok"/>
        </w:rPr>
        <w:t>delta_Z</w:t>
      </w:r>
      <w:proofErr w:type="spellEnd"/>
      <w:r>
        <w:rPr>
          <w:rStyle w:val="NormalTok"/>
        </w:rPr>
        <w:t xml:space="preserve"> </w:t>
      </w:r>
      <w:r>
        <w:rPr>
          <w:rStyle w:val="OtherTok"/>
        </w:rPr>
        <w:t>&lt;-</w:t>
      </w:r>
      <w:r>
        <w:rPr>
          <w:rStyle w:val="NormalTok"/>
        </w:rPr>
        <w:t xml:space="preserve"> </w:t>
      </w:r>
      <w:r>
        <w:rPr>
          <w:rStyle w:val="FunctionTok"/>
        </w:rPr>
        <w:t>sum</w:t>
      </w:r>
      <w:r>
        <w:rPr>
          <w:rStyle w:val="NormalTok"/>
        </w:rPr>
        <w:t>(lambda</w:t>
      </w:r>
      <w:r>
        <w:rPr>
          <w:rStyle w:val="SpecialCharTok"/>
        </w:rPr>
        <w:t>*</w:t>
      </w:r>
      <w:r>
        <w:rPr>
          <w:rStyle w:val="NormalTok"/>
        </w:rPr>
        <w:t xml:space="preserve">I </w:t>
      </w:r>
      <w:r>
        <w:rPr>
          <w:rStyle w:val="SpecialCharTok"/>
        </w:rPr>
        <w:t>-</w:t>
      </w:r>
      <w:r>
        <w:rPr>
          <w:rStyle w:val="NormalTok"/>
        </w:rPr>
        <w:t xml:space="preserve"> gamma</w:t>
      </w:r>
      <w:r>
        <w:rPr>
          <w:rStyle w:val="SpecialCharTok"/>
        </w:rPr>
        <w:t>*</w:t>
      </w:r>
      <w:r>
        <w:rPr>
          <w:rStyle w:val="NormalTok"/>
        </w:rPr>
        <w:t>Z)</w:t>
      </w:r>
      <w:r>
        <w:br/>
      </w:r>
      <w:r>
        <w:rPr>
          <w:rStyle w:val="NormalTok"/>
        </w:rPr>
        <w:t xml:space="preserve">  S </w:t>
      </w:r>
      <w:r>
        <w:rPr>
          <w:rStyle w:val="OtherTok"/>
        </w:rPr>
        <w:t>&lt;-</w:t>
      </w:r>
      <w:r>
        <w:rPr>
          <w:rStyle w:val="NormalTok"/>
        </w:rPr>
        <w:t xml:space="preserve"> </w:t>
      </w:r>
      <w:proofErr w:type="spellStart"/>
      <w:r>
        <w:rPr>
          <w:rStyle w:val="NormalTok"/>
        </w:rPr>
        <w:t>S</w:t>
      </w:r>
      <w:r>
        <w:rPr>
          <w:rStyle w:val="SpecialCharTok"/>
        </w:rPr>
        <w:t>+</w:t>
      </w:r>
      <w:r>
        <w:rPr>
          <w:rStyle w:val="NormalTok"/>
        </w:rPr>
        <w:t>delta_s</w:t>
      </w:r>
      <w:proofErr w:type="spellEnd"/>
      <w:r>
        <w:br/>
      </w:r>
      <w:r>
        <w:rPr>
          <w:rStyle w:val="NormalTok"/>
        </w:rPr>
        <w:t xml:space="preserve">  I </w:t>
      </w:r>
      <w:r>
        <w:rPr>
          <w:rStyle w:val="OtherTok"/>
        </w:rPr>
        <w:t>&lt;-</w:t>
      </w:r>
      <w:r>
        <w:rPr>
          <w:rStyle w:val="NormalTok"/>
        </w:rPr>
        <w:t xml:space="preserve"> </w:t>
      </w:r>
      <w:proofErr w:type="spellStart"/>
      <w:r>
        <w:rPr>
          <w:rStyle w:val="NormalTok"/>
        </w:rPr>
        <w:t>I</w:t>
      </w:r>
      <w:r>
        <w:rPr>
          <w:rStyle w:val="SpecialCharTok"/>
        </w:rPr>
        <w:t>+</w:t>
      </w:r>
      <w:r>
        <w:rPr>
          <w:rStyle w:val="NormalTok"/>
        </w:rPr>
        <w:t>delta_I</w:t>
      </w:r>
      <w:proofErr w:type="spellEnd"/>
      <w:r>
        <w:br/>
      </w:r>
      <w:r>
        <w:rPr>
          <w:rStyle w:val="NormalTok"/>
        </w:rPr>
        <w:t xml:space="preserve">  z </w:t>
      </w:r>
      <w:r>
        <w:rPr>
          <w:rStyle w:val="OtherTok"/>
        </w:rPr>
        <w:t>&lt;-</w:t>
      </w:r>
      <w:r>
        <w:rPr>
          <w:rStyle w:val="NormalTok"/>
        </w:rPr>
        <w:t xml:space="preserve"> </w:t>
      </w:r>
      <w:proofErr w:type="spellStart"/>
      <w:r>
        <w:rPr>
          <w:rStyle w:val="NormalTok"/>
        </w:rPr>
        <w:t>Z</w:t>
      </w:r>
      <w:r>
        <w:rPr>
          <w:rStyle w:val="SpecialCharTok"/>
        </w:rPr>
        <w:t>+</w:t>
      </w:r>
      <w:r>
        <w:rPr>
          <w:rStyle w:val="NormalTok"/>
        </w:rPr>
        <w:t>delta_Z</w:t>
      </w:r>
      <w:proofErr w:type="spellEnd"/>
      <w:r>
        <w:br/>
      </w:r>
      <w:r>
        <w:rPr>
          <w:rStyle w:val="NormalTok"/>
        </w:rPr>
        <w:t xml:space="preserve">  N </w:t>
      </w:r>
      <w:r>
        <w:rPr>
          <w:rStyle w:val="OtherTok"/>
        </w:rPr>
        <w:t>&lt;-</w:t>
      </w:r>
      <w:r>
        <w:rPr>
          <w:rStyle w:val="NormalTok"/>
        </w:rPr>
        <w:t xml:space="preserve"> S </w:t>
      </w:r>
      <w:r>
        <w:rPr>
          <w:rStyle w:val="SpecialCharTok"/>
        </w:rPr>
        <w:t>+</w:t>
      </w:r>
      <w:r>
        <w:rPr>
          <w:rStyle w:val="NormalTok"/>
        </w:rPr>
        <w:t xml:space="preserve"> I</w:t>
      </w:r>
      <w:r>
        <w:br/>
      </w:r>
      <w:r>
        <w:rPr>
          <w:rStyle w:val="NormalTok"/>
        </w:rPr>
        <w:t xml:space="preserve">  t </w:t>
      </w:r>
      <w:r>
        <w:rPr>
          <w:rStyle w:val="OtherTok"/>
        </w:rPr>
        <w:t>=</w:t>
      </w:r>
      <w:r>
        <w:rPr>
          <w:rStyle w:val="NormalTok"/>
        </w:rPr>
        <w:t xml:space="preserve"> t</w:t>
      </w:r>
      <w:r>
        <w:br/>
      </w:r>
      <w:r>
        <w:rPr>
          <w:rStyle w:val="NormalTok"/>
        </w:rPr>
        <w:t xml:space="preserve">  pop </w:t>
      </w:r>
      <w:r>
        <w:rPr>
          <w:rStyle w:val="OtherTok"/>
        </w:rPr>
        <w:t>&lt;-</w:t>
      </w:r>
      <w:r>
        <w:rPr>
          <w:rStyle w:val="NormalTok"/>
        </w:rPr>
        <w:t xml:space="preserve"> </w:t>
      </w:r>
      <w:r>
        <w:rPr>
          <w:rStyle w:val="FunctionTok"/>
        </w:rPr>
        <w:t>list</w:t>
      </w:r>
      <w:r>
        <w:rPr>
          <w:rStyle w:val="NormalTok"/>
        </w:rPr>
        <w:t>(</w:t>
      </w:r>
      <w:r>
        <w:rPr>
          <w:rStyle w:val="AttributeTok"/>
        </w:rPr>
        <w:t>Susceptible =</w:t>
      </w:r>
      <w:r>
        <w:rPr>
          <w:rStyle w:val="NormalTok"/>
        </w:rPr>
        <w:t xml:space="preserve"> S, </w:t>
      </w:r>
      <w:r>
        <w:rPr>
          <w:rStyle w:val="AttributeTok"/>
        </w:rPr>
        <w:t>Infectious =</w:t>
      </w:r>
      <w:r>
        <w:rPr>
          <w:rStyle w:val="NormalTok"/>
        </w:rPr>
        <w:t xml:space="preserve"> I, </w:t>
      </w:r>
      <w:r>
        <w:rPr>
          <w:rStyle w:val="AttributeTok"/>
        </w:rPr>
        <w:t>Zoospores =</w:t>
      </w:r>
      <w:r>
        <w:rPr>
          <w:rStyle w:val="NormalTok"/>
        </w:rPr>
        <w:t xml:space="preserve"> Z, </w:t>
      </w:r>
      <w:r>
        <w:rPr>
          <w:rStyle w:val="AttributeTok"/>
        </w:rPr>
        <w:t>Total =</w:t>
      </w:r>
      <w:r>
        <w:rPr>
          <w:rStyle w:val="NormalTok"/>
        </w:rPr>
        <w:t xml:space="preserve"> N, </w:t>
      </w:r>
      <w:r>
        <w:rPr>
          <w:rStyle w:val="AttributeTok"/>
        </w:rPr>
        <w:t>Time =</w:t>
      </w:r>
      <w:r>
        <w:rPr>
          <w:rStyle w:val="NormalTok"/>
        </w:rPr>
        <w:t xml:space="preserve"> t)</w:t>
      </w:r>
      <w:r>
        <w:br/>
      </w:r>
      <w:r>
        <w:rPr>
          <w:rStyle w:val="NormalTok"/>
        </w:rPr>
        <w:t xml:space="preserve">  </w:t>
      </w:r>
      <w:proofErr w:type="spellStart"/>
      <w:r>
        <w:rPr>
          <w:rStyle w:val="NormalTok"/>
        </w:rPr>
        <w:t>pop_list</w:t>
      </w:r>
      <w:proofErr w:type="spellEnd"/>
      <w:r>
        <w:rPr>
          <w:rStyle w:val="NormalTok"/>
        </w:rPr>
        <w:t xml:space="preserve">[[t]] </w:t>
      </w:r>
      <w:r>
        <w:rPr>
          <w:rStyle w:val="OtherTok"/>
        </w:rPr>
        <w:t>&lt;-</w:t>
      </w:r>
      <w:r>
        <w:rPr>
          <w:rStyle w:val="NormalTok"/>
        </w:rPr>
        <w:t xml:space="preserve"> pop</w:t>
      </w:r>
      <w:r>
        <w:br/>
      </w:r>
      <w:r>
        <w:rPr>
          <w:rStyle w:val="NormalTok"/>
        </w:rPr>
        <w:t>}</w:t>
      </w:r>
    </w:p>
    <w:p w14:paraId="26FFB2BB" w14:textId="77777777" w:rsidR="00486B46" w:rsidRDefault="00430CF0">
      <w:pPr>
        <w:pStyle w:val="FirstParagraph"/>
      </w:pPr>
      <w:r>
        <w:t xml:space="preserve">I am not going to display </w:t>
      </w:r>
      <w:proofErr w:type="spellStart"/>
      <w:r>
        <w:t>pop_list</w:t>
      </w:r>
      <w:proofErr w:type="spellEnd"/>
      <w:r>
        <w:t xml:space="preserve"> because it’s huge: it’s 90 lists, each of which </w:t>
      </w:r>
      <w:proofErr w:type="gramStart"/>
      <w:r>
        <w:t>contain</w:t>
      </w:r>
      <w:proofErr w:type="gramEnd"/>
      <w:r>
        <w:t xml:space="preserve"> 5 </w:t>
      </w:r>
      <w:proofErr w:type="spellStart"/>
      <w:r>
        <w:t>dataframes</w:t>
      </w:r>
      <w:proofErr w:type="spellEnd"/>
      <w:r>
        <w:t>. Additionally, right now the output is unrealistic. However, I think that as we fine tune the parameters, we will find this to be a good functional model.</w:t>
      </w:r>
    </w:p>
    <w:p w14:paraId="3A7885E1" w14:textId="77777777" w:rsidR="00486B46" w:rsidRDefault="00430CF0">
      <w:pPr>
        <w:pStyle w:val="Heading1"/>
      </w:pPr>
      <w:bookmarkStart w:id="89" w:name="conclusion"/>
      <w:bookmarkEnd w:id="62"/>
      <w:bookmarkEnd w:id="85"/>
      <w:r>
        <w:t>Conclusion</w:t>
      </w:r>
    </w:p>
    <w:p w14:paraId="3CB4C954" w14:textId="77777777" w:rsidR="00486B46" w:rsidRDefault="00430CF0">
      <w:pPr>
        <w:pStyle w:val="FirstParagraph"/>
      </w:pPr>
      <w:r>
        <w:t xml:space="preserve">I believe what I have now is solid progress and a </w:t>
      </w:r>
      <w:proofErr w:type="gramStart"/>
      <w:r>
        <w:t>really good</w:t>
      </w:r>
      <w:proofErr w:type="gramEnd"/>
      <w:r>
        <w:t xml:space="preserve"> start to the simulation! However, I have no delusions. There is still a lot of work to be done </w:t>
      </w:r>
      <w:proofErr w:type="gramStart"/>
      <w:r>
        <w:t>one</w:t>
      </w:r>
      <w:proofErr w:type="gramEnd"/>
      <w:r>
        <w:t xml:space="preserve"> this. Most important, I believe, is that I need to tune the parameters to be more biologically relevant / realistic. I also still need to consider how I will be analyzing the output of this SIS model. Additionally, the goal is to simulate multiple different meta-communities and compare landscape R</w:t>
      </w:r>
      <w:r>
        <w:rPr>
          <w:vertAlign w:val="subscript"/>
        </w:rPr>
        <w:t>0</w:t>
      </w:r>
      <w:r>
        <w:t xml:space="preserve"> values, which I have not yet done. So, yes, there is still a lot of work to do. I am nonetheless exci</w:t>
      </w:r>
      <w:r>
        <w:t>ted at the progress I’ve made.</w:t>
      </w:r>
    </w:p>
    <w:p w14:paraId="7E9C6504" w14:textId="2BAB8DE7" w:rsidR="00486B46" w:rsidDel="007C6856" w:rsidRDefault="00430CF0">
      <w:pPr>
        <w:pStyle w:val="Heading1"/>
        <w:rPr>
          <w:del w:id="90" w:author="Brittany Mosher (she/her)" w:date="2024-12-03T16:33:00Z" w16du:dateUtc="2024-12-03T21:33:00Z"/>
        </w:rPr>
      </w:pPr>
      <w:bookmarkStart w:id="91" w:name="what-im-asking-of-you"/>
      <w:bookmarkEnd w:id="89"/>
      <w:del w:id="92" w:author="Brittany Mosher (she/her)" w:date="2024-12-03T16:33:00Z" w16du:dateUtc="2024-12-03T21:33:00Z">
        <w:r w:rsidDel="007C6856">
          <w:lastRenderedPageBreak/>
          <w:delText xml:space="preserve">What I’m asking of </w:delText>
        </w:r>
        <w:r w:rsidDel="007C6856">
          <w:rPr>
            <w:b/>
            <w:bCs/>
          </w:rPr>
          <w:delText>you</w:delText>
        </w:r>
      </w:del>
    </w:p>
    <w:p w14:paraId="50DC51EC" w14:textId="2A52DA5C" w:rsidR="00486B46" w:rsidDel="007C6856" w:rsidRDefault="00430CF0">
      <w:pPr>
        <w:pStyle w:val="FirstParagraph"/>
        <w:rPr>
          <w:del w:id="93" w:author="Brittany Mosher (she/her)" w:date="2024-12-03T16:33:00Z" w16du:dateUtc="2024-12-03T21:33:00Z"/>
        </w:rPr>
      </w:pPr>
      <w:del w:id="94" w:author="Brittany Mosher (she/her)" w:date="2024-12-03T16:33:00Z" w16du:dateUtc="2024-12-03T21:33:00Z">
        <w:r w:rsidDel="007C6856">
          <w:delText>In this report I have outlined a lot. In order to wrap this up in a neat bow, I have some specific asks of each of you.</w:delText>
        </w:r>
      </w:del>
    </w:p>
    <w:p w14:paraId="2F3FB429" w14:textId="33837263" w:rsidR="00486B46" w:rsidDel="007C6856" w:rsidRDefault="00430CF0">
      <w:pPr>
        <w:pStyle w:val="BodyText"/>
        <w:rPr>
          <w:del w:id="95" w:author="Brittany Mosher (she/her)" w:date="2024-12-03T16:33:00Z" w16du:dateUtc="2024-12-03T21:33:00Z"/>
        </w:rPr>
      </w:pPr>
      <w:del w:id="96" w:author="Brittany Mosher (she/her)" w:date="2024-12-03T16:33:00Z" w16du:dateUtc="2024-12-03T21:33:00Z">
        <w:r w:rsidDel="007C6856">
          <w:rPr>
            <w:b/>
            <w:bCs/>
          </w:rPr>
          <w:delText>Brittany:</w:delText>
        </w:r>
        <w:r w:rsidDel="007C6856">
          <w:delText xml:space="preserve"> I could use help thinking about how to fine tune the construction of the meta-community abundance dataframe in step one. Right now, I use a combination of binomial presence absence, rank abundance, and a way of nesting the models. However, each of these could be implented in a miriad of way and I need help considering what would be most biologically correct. Here are some specific examples of things I need your help considering</w:delText>
        </w:r>
      </w:del>
    </w:p>
    <w:p w14:paraId="39EF522D" w14:textId="19E958A7" w:rsidR="00486B46" w:rsidDel="007C6856" w:rsidRDefault="00430CF0">
      <w:pPr>
        <w:pStyle w:val="Compact"/>
        <w:numPr>
          <w:ilvl w:val="0"/>
          <w:numId w:val="5"/>
        </w:numPr>
        <w:rPr>
          <w:del w:id="97" w:author="Brittany Mosher (she/her)" w:date="2024-12-03T16:33:00Z" w16du:dateUtc="2024-12-03T21:33:00Z"/>
        </w:rPr>
      </w:pPr>
      <w:commentRangeStart w:id="98"/>
      <w:del w:id="99" w:author="Brittany Mosher (she/her)" w:date="2024-12-03T16:33:00Z" w16du:dateUtc="2024-12-03T21:33:00Z">
        <w:r w:rsidDel="007C6856">
          <w:delText>Does doing presence / absence then rank abundance make sense, OR could we potentially use a 0 inflated poisson distribution?</w:delText>
        </w:r>
      </w:del>
    </w:p>
    <w:p w14:paraId="2D30548D" w14:textId="56EA4E9D" w:rsidR="00486B46" w:rsidDel="007C6856" w:rsidRDefault="00430CF0">
      <w:pPr>
        <w:pStyle w:val="Compact"/>
        <w:numPr>
          <w:ilvl w:val="0"/>
          <w:numId w:val="5"/>
        </w:numPr>
        <w:rPr>
          <w:del w:id="100" w:author="Brittany Mosher (she/her)" w:date="2024-12-03T16:33:00Z" w16du:dateUtc="2024-12-03T21:33:00Z"/>
        </w:rPr>
      </w:pPr>
      <w:del w:id="101" w:author="Brittany Mosher (she/her)" w:date="2024-12-03T16:33:00Z" w16du:dateUtc="2024-12-03T21:33:00Z">
        <w:r w:rsidDel="007C6856">
          <w:delText>Does it make the most sense to use a fixed “equilibrium abundance” for each rank abundance or should we consider using some sort of distribution?</w:delText>
        </w:r>
      </w:del>
    </w:p>
    <w:p w14:paraId="322874A6" w14:textId="4A747290" w:rsidR="00486B46" w:rsidDel="007C6856" w:rsidRDefault="00430CF0">
      <w:pPr>
        <w:pStyle w:val="Compact"/>
        <w:numPr>
          <w:ilvl w:val="0"/>
          <w:numId w:val="5"/>
        </w:numPr>
        <w:rPr>
          <w:del w:id="102" w:author="Brittany Mosher (she/her)" w:date="2024-12-03T16:33:00Z" w16du:dateUtc="2024-12-03T21:33:00Z"/>
        </w:rPr>
      </w:pPr>
      <w:del w:id="103" w:author="Brittany Mosher (she/her)" w:date="2024-12-03T16:33:00Z" w16du:dateUtc="2024-12-03T21:33:00Z">
        <w:r w:rsidDel="007C6856">
          <w:delText>Currently, I have the nested model set so that if a species doesn’t occur, species further in the rank abundance order cannot occur (ex: If species 4 does not occur, then probability of species 5 and 6 occuring = 0). We could consider changing this so that “later” species could occur, but at a lower probability.</w:delText>
        </w:r>
      </w:del>
    </w:p>
    <w:p w14:paraId="550FCC76" w14:textId="471EC8D5" w:rsidR="00486B46" w:rsidDel="007C6856" w:rsidRDefault="00430CF0">
      <w:pPr>
        <w:pStyle w:val="Compact"/>
        <w:numPr>
          <w:ilvl w:val="0"/>
          <w:numId w:val="5"/>
        </w:numPr>
        <w:rPr>
          <w:del w:id="104" w:author="Brittany Mosher (she/her)" w:date="2024-12-03T16:33:00Z" w16du:dateUtc="2024-12-03T21:33:00Z"/>
        </w:rPr>
      </w:pPr>
      <w:del w:id="105" w:author="Brittany Mosher (she/her)" w:date="2024-12-03T16:33:00Z" w16du:dateUtc="2024-12-03T21:33:00Z">
        <w:r w:rsidDel="007C6856">
          <w:delText>Is this something we could post to the “HMEcology” listserv and get thoughts / feedback on? I’ve been thinking about it and while not strictly hierarchical, this could be of interest to some in that group.</w:delText>
        </w:r>
        <w:commentRangeEnd w:id="98"/>
        <w:r w:rsidR="007C6856" w:rsidDel="007C6856">
          <w:rPr>
            <w:rStyle w:val="CommentReference"/>
          </w:rPr>
          <w:commentReference w:id="98"/>
        </w:r>
      </w:del>
    </w:p>
    <w:p w14:paraId="5A23A1A2" w14:textId="053D1B65" w:rsidR="00486B46" w:rsidDel="007C6856" w:rsidRDefault="00430CF0">
      <w:pPr>
        <w:pStyle w:val="FirstParagraph"/>
        <w:rPr>
          <w:del w:id="106" w:author="Brittany Mosher (she/her)" w:date="2024-12-03T16:33:00Z" w16du:dateUtc="2024-12-03T21:33:00Z"/>
        </w:rPr>
      </w:pPr>
      <w:del w:id="107" w:author="Brittany Mosher (she/her)" w:date="2024-12-03T16:33:00Z" w16du:dateUtc="2024-12-03T21:33:00Z">
        <w:r w:rsidDel="007C6856">
          <w:rPr>
            <w:b/>
            <w:bCs/>
          </w:rPr>
          <w:delText>Mark:</w:delText>
        </w:r>
        <w:r w:rsidDel="007C6856">
          <w:delText xml:space="preserve"> I could most use your help with the epidemiological model and making sure I have it implemented correctly. I also need help establishing realistic ranges for each of the parameters of the epidemiological model. So, my two asks of you are</w:delText>
        </w:r>
      </w:del>
    </w:p>
    <w:p w14:paraId="23FCAABB" w14:textId="7089F4E1" w:rsidR="00486B46" w:rsidDel="007C6856" w:rsidRDefault="00430CF0">
      <w:pPr>
        <w:pStyle w:val="Compact"/>
        <w:numPr>
          <w:ilvl w:val="0"/>
          <w:numId w:val="6"/>
        </w:numPr>
        <w:rPr>
          <w:del w:id="108" w:author="Brittany Mosher (she/her)" w:date="2024-12-03T16:33:00Z" w16du:dateUtc="2024-12-03T21:33:00Z"/>
        </w:rPr>
      </w:pPr>
      <w:del w:id="109" w:author="Brittany Mosher (she/her)" w:date="2024-12-03T16:33:00Z" w16du:dateUtc="2024-12-03T21:33:00Z">
        <w:r w:rsidDel="007C6856">
          <w:delText>Consider parameters established in Step Two. Specifically in “Initializing” and “Species Characteristics” as well as the “Meta-community Characteristics”. I have taken these parameters from eq. 1 of your 2020 ecology letter paper like you suggest</w:delText>
        </w:r>
        <w:r w:rsidR="006A0630" w:rsidDel="007C6856">
          <w:delText>ed</w:delText>
        </w:r>
        <w:r w:rsidDel="007C6856">
          <w:delText xml:space="preserve">, </w:delText>
        </w:r>
        <w:commentRangeStart w:id="110"/>
        <w:r w:rsidDel="007C6856">
          <w:delText xml:space="preserve">so I was actually wondering if you’d be willing to compare the range of values you had for each parameter to make sure that I’m using realistic values. </w:delText>
        </w:r>
        <w:commentRangeEnd w:id="110"/>
        <w:r w:rsidR="002E50AF" w:rsidDel="007C6856">
          <w:rPr>
            <w:rStyle w:val="CommentReference"/>
          </w:rPr>
          <w:commentReference w:id="110"/>
        </w:r>
        <w:commentRangeStart w:id="111"/>
        <w:r w:rsidDel="007C6856">
          <w:delText>I also need some help understanding how to set up the connectivity matrix.</w:delText>
        </w:r>
        <w:commentRangeEnd w:id="111"/>
        <w:r w:rsidR="00B25EB5" w:rsidDel="007C6856">
          <w:rPr>
            <w:rStyle w:val="CommentReference"/>
          </w:rPr>
          <w:commentReference w:id="111"/>
        </w:r>
      </w:del>
    </w:p>
    <w:p w14:paraId="2F2E8A79" w14:textId="6F21A55C" w:rsidR="00486B46" w:rsidDel="007C6856" w:rsidRDefault="00430CF0">
      <w:pPr>
        <w:pStyle w:val="Compact"/>
        <w:numPr>
          <w:ilvl w:val="0"/>
          <w:numId w:val="6"/>
        </w:numPr>
        <w:rPr>
          <w:del w:id="112" w:author="Brittany Mosher (she/her)" w:date="2024-12-03T16:33:00Z" w16du:dateUtc="2024-12-03T21:33:00Z"/>
        </w:rPr>
      </w:pPr>
      <w:del w:id="113" w:author="Brittany Mosher (she/her)" w:date="2024-12-03T16:33:00Z" w16du:dateUtc="2024-12-03T21:33:00Z">
        <w:r w:rsidDel="007C6856">
          <w:delText>Consider the rate equations used in the for loop for simulation. Do these seem accurate to what your paper? Given that I’m aware that</w:delText>
        </w:r>
      </w:del>
    </w:p>
    <w:p w14:paraId="278302D3" w14:textId="765FAD74" w:rsidR="00486B46" w:rsidDel="007C6856" w:rsidRDefault="00430CF0">
      <w:pPr>
        <w:pStyle w:val="Compact"/>
        <w:numPr>
          <w:ilvl w:val="1"/>
          <w:numId w:val="7"/>
        </w:numPr>
        <w:rPr>
          <w:del w:id="114" w:author="Brittany Mosher (she/her)" w:date="2024-12-03T16:33:00Z" w16du:dateUtc="2024-12-03T21:33:00Z"/>
        </w:rPr>
      </w:pPr>
      <w:del w:id="115" w:author="Brittany Mosher (she/her)" w:date="2024-12-03T16:33:00Z" w16du:dateUtc="2024-12-03T21:33:00Z">
        <w:r w:rsidDel="007C6856">
          <w:delText>I will still need to switch the equation to be a frequency dependent model (just haven’t gotten around to that yet).</w:delText>
        </w:r>
      </w:del>
    </w:p>
    <w:p w14:paraId="68101B56" w14:textId="0A0EB92E" w:rsidR="00486B46" w:rsidRDefault="00430CF0">
      <w:pPr>
        <w:pStyle w:val="Compact"/>
        <w:numPr>
          <w:ilvl w:val="1"/>
          <w:numId w:val="7"/>
        </w:numPr>
      </w:pPr>
      <w:del w:id="116" w:author="Brittany Mosher (she/her)" w:date="2024-12-03T16:33:00Z" w16du:dateUtc="2024-12-03T21:33:00Z">
        <w:r w:rsidDel="007C6856">
          <w:delText>For now, I have removed the area effect (A</w:delText>
        </w:r>
        <w:r w:rsidDel="007C6856">
          <w:rPr>
            <w:vertAlign w:val="subscript"/>
          </w:rPr>
          <w:delText>j</w:delText>
        </w:r>
        <w:r w:rsidDel="007C6856">
          <w:delText>/A</w:delText>
        </w:r>
        <w:r w:rsidDel="007C6856">
          <w:rPr>
            <w:vertAlign w:val="subscript"/>
          </w:rPr>
          <w:delText>p</w:delText>
        </w:r>
        <w:r w:rsidDel="007C6856">
          <w:delText>). This is just because I have figured out how to implement that part in R. Yet.</w:delText>
        </w:r>
      </w:del>
      <w:bookmarkEnd w:id="91"/>
    </w:p>
    <w:sectPr w:rsidR="00486B4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8" w:author="Brittany Mosher (she/her)" w:date="2024-12-03T16:32:00Z" w:initials="BM">
    <w:p w14:paraId="0F4A9DA4" w14:textId="77777777" w:rsidR="007C6856" w:rsidRDefault="007C6856" w:rsidP="007C6856">
      <w:pPr>
        <w:pStyle w:val="CommentText"/>
      </w:pPr>
      <w:r>
        <w:rPr>
          <w:rStyle w:val="CommentReference"/>
        </w:rPr>
        <w:annotationRef/>
      </w:r>
      <w:r>
        <w:t>I think that most of these definitions come back to definitions of competence and the dilution effect/community assembly and disease literature. What you have probably is a good “simple” start, but it would be helpful if you dug back into that literature and took some notes on assumptions that we may need to consider related to nestedness, abundance, and competence.</w:t>
      </w:r>
    </w:p>
  </w:comment>
  <w:comment w:id="20" w:author="Brittany Mosher (she/her)" w:date="2024-12-03T16:36:00Z" w:initials="BM">
    <w:p w14:paraId="17D62DD5" w14:textId="77777777" w:rsidR="00430CF0" w:rsidRDefault="00430CF0" w:rsidP="00430CF0">
      <w:pPr>
        <w:pStyle w:val="CommentText"/>
      </w:pPr>
      <w:r>
        <w:rPr>
          <w:rStyle w:val="CommentReference"/>
        </w:rPr>
        <w:annotationRef/>
      </w:r>
      <w:r>
        <w:t>Helpful to reference these subheaders directly so he knows right where to work. I would add those references in the other questions you have for Mark.</w:t>
      </w:r>
    </w:p>
  </w:comment>
  <w:comment w:id="24" w:author="Brittany Mosher (she/her)" w:date="2024-12-03T16:26:00Z" w:initials="BM">
    <w:p w14:paraId="3C8E646F" w14:textId="77777777" w:rsidR="00430CF0" w:rsidRDefault="007C6856" w:rsidP="00430CF0">
      <w:pPr>
        <w:pStyle w:val="CommentText"/>
      </w:pPr>
      <w:r>
        <w:rPr>
          <w:rStyle w:val="CommentReference"/>
        </w:rPr>
        <w:annotationRef/>
      </w:r>
      <w:r w:rsidR="00430CF0">
        <w:t>I would do some legwork to find some other references. Does the Briggs paper report similar values? Or the Johnson paper? I would guess it depends a bunch on what the 6 species are. I wonder if creating caricatures of them would be one idea (e.g., species 1: a superabundant generalist that is competent, etc.).</w:t>
      </w:r>
    </w:p>
  </w:comment>
  <w:comment w:id="26" w:author="Brittany Mosher (she/her)" w:date="2024-12-03T16:22:00Z" w:initials="BM">
    <w:p w14:paraId="3DAFD795" w14:textId="3E2A853D" w:rsidR="007C6856" w:rsidRDefault="007C6856" w:rsidP="007C6856">
      <w:pPr>
        <w:pStyle w:val="CommentText"/>
      </w:pPr>
      <w:r>
        <w:rPr>
          <w:rStyle w:val="CommentReference"/>
        </w:rPr>
        <w:annotationRef/>
      </w:r>
      <w:r>
        <w:t>Be more specific here.</w:t>
      </w:r>
    </w:p>
  </w:comment>
  <w:comment w:id="60" w:author="Brittany Mosher (she/her)" w:date="2024-12-03T15:50:00Z" w:initials="BM">
    <w:p w14:paraId="08FED6BB" w14:textId="77777777" w:rsidR="007E1C87" w:rsidRDefault="007E1C87" w:rsidP="007E1C87">
      <w:pPr>
        <w:pStyle w:val="CommentText"/>
      </w:pPr>
      <w:r>
        <w:rPr>
          <w:rStyle w:val="CommentReference"/>
        </w:rPr>
        <w:annotationRef/>
      </w:r>
      <w:r>
        <w:t>Maybe include this figure.</w:t>
      </w:r>
    </w:p>
  </w:comment>
  <w:comment w:id="69" w:author="Brittany Mosher (she/her)" w:date="2024-12-03T16:07:00Z" w:initials="BM">
    <w:p w14:paraId="493AA6D5" w14:textId="77777777" w:rsidR="004219C4" w:rsidRDefault="004219C4" w:rsidP="004219C4">
      <w:pPr>
        <w:pStyle w:val="CommentText"/>
      </w:pPr>
      <w:r>
        <w:rPr>
          <w:rStyle w:val="CommentReference"/>
        </w:rPr>
        <w:annotationRef/>
      </w:r>
      <w:r>
        <w:t>I don’t quite follow this part, just because I don’t know what ceiling() does. And just to be clear, the species that is most susceptible will have the lowest probability of being in category S (because they are largely already infected), right?</w:t>
      </w:r>
    </w:p>
    <w:p w14:paraId="6A1F135E" w14:textId="77777777" w:rsidR="004219C4" w:rsidRDefault="004219C4" w:rsidP="004219C4">
      <w:pPr>
        <w:pStyle w:val="CommentText"/>
      </w:pPr>
    </w:p>
    <w:p w14:paraId="1F70BC34" w14:textId="77777777" w:rsidR="004219C4" w:rsidRDefault="004219C4" w:rsidP="004219C4">
      <w:pPr>
        <w:pStyle w:val="CommentText"/>
      </w:pPr>
      <w:r>
        <w:t>In other SIR-style models, you would introduce the disease to a completely susceptible population and let it spread. But this one you are starting with a number already infected. Just something to consider.</w:t>
      </w:r>
    </w:p>
  </w:comment>
  <w:comment w:id="70" w:author="Brittany Mosher (she/her)" w:date="2024-12-03T16:08:00Z" w:initials="BM">
    <w:p w14:paraId="49810365" w14:textId="77777777" w:rsidR="009D473E" w:rsidRDefault="009D473E" w:rsidP="009D473E">
      <w:pPr>
        <w:pStyle w:val="CommentText"/>
      </w:pPr>
      <w:r>
        <w:rPr>
          <w:rStyle w:val="CommentReference"/>
        </w:rPr>
        <w:annotationRef/>
      </w:r>
      <w:r>
        <w:t>What does this represent biologically? The environmental reservoir of zoospores in each individual pond in the metacommunity? If so, I think it would be much higher (unless we are starting in a completely susceptible population with ~1 infection).</w:t>
      </w:r>
    </w:p>
  </w:comment>
  <w:comment w:id="82" w:author="Brittany Mosher (she/her)" w:date="2024-12-03T16:11:00Z" w:initials="BM">
    <w:p w14:paraId="0F24589F" w14:textId="77777777" w:rsidR="003406CA" w:rsidRDefault="003406CA" w:rsidP="003406CA">
      <w:pPr>
        <w:pStyle w:val="CommentText"/>
      </w:pPr>
      <w:r>
        <w:rPr>
          <w:rStyle w:val="CommentReference"/>
        </w:rPr>
        <w:annotationRef/>
      </w:r>
      <w:r>
        <w:t>This header may be in the wrong place.</w:t>
      </w:r>
    </w:p>
  </w:comment>
  <w:comment w:id="88" w:author="Brittany Mosher (she/her)" w:date="2024-12-03T16:29:00Z" w:initials="BM">
    <w:p w14:paraId="67F19287" w14:textId="77777777" w:rsidR="00412FCF" w:rsidRDefault="00B7412C" w:rsidP="00412FCF">
      <w:pPr>
        <w:pStyle w:val="CommentText"/>
      </w:pPr>
      <w:r>
        <w:rPr>
          <w:rStyle w:val="CommentReference"/>
        </w:rPr>
        <w:annotationRef/>
      </w:r>
      <w:r w:rsidR="00412FCF">
        <w:t>It seems like death rate would be state-dependent such that infected animals died at a higher rate, at least for the most susceptible species. Or is pathogen-induced mortality added on elsewhere?</w:t>
      </w:r>
    </w:p>
  </w:comment>
  <w:comment w:id="98" w:author="Brittany Mosher (she/her)" w:date="2024-12-03T16:32:00Z" w:initials="BM">
    <w:p w14:paraId="080DCE2B" w14:textId="77777777" w:rsidR="007C6856" w:rsidRDefault="007C6856" w:rsidP="007C6856">
      <w:pPr>
        <w:pStyle w:val="CommentText"/>
      </w:pPr>
      <w:r>
        <w:rPr>
          <w:rStyle w:val="CommentReference"/>
        </w:rPr>
        <w:annotationRef/>
      </w:r>
      <w:r>
        <w:t>I think that most of these definitions come back to definitions of competence and the dilution effect/community assembly and disease literature. What you have probably is a good “simple” start, but it would be helpful if you dug back into that literature and took some notes on assumptions that we may need to consider related to nestedness, abundance, and competence.</w:t>
      </w:r>
    </w:p>
  </w:comment>
  <w:comment w:id="110" w:author="Brittany Mosher (she/her)" w:date="2024-12-03T16:26:00Z" w:initials="BM">
    <w:p w14:paraId="1A873988" w14:textId="3DFE921B" w:rsidR="002E50AF" w:rsidRDefault="002E50AF" w:rsidP="002E50AF">
      <w:pPr>
        <w:pStyle w:val="CommentText"/>
      </w:pPr>
      <w:r>
        <w:rPr>
          <w:rStyle w:val="CommentReference"/>
        </w:rPr>
        <w:annotationRef/>
      </w:r>
      <w:r>
        <w:t>I would do some legwork to find some other references. Does the Briggs paper report similar values? Or the Johnson paper? I would guess it depends a bunch on what the 6 species are.</w:t>
      </w:r>
    </w:p>
  </w:comment>
  <w:comment w:id="111" w:author="Brittany Mosher (she/her)" w:date="2024-12-03T16:22:00Z" w:initials="BM">
    <w:p w14:paraId="0A4AB841" w14:textId="3B5FD55D" w:rsidR="00B25EB5" w:rsidRDefault="00B25EB5" w:rsidP="00B25EB5">
      <w:pPr>
        <w:pStyle w:val="CommentText"/>
      </w:pPr>
      <w:r>
        <w:rPr>
          <w:rStyle w:val="CommentReference"/>
        </w:rPr>
        <w:annotationRef/>
      </w:r>
      <w:r>
        <w:t>Be more specific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F4A9DA4" w15:done="0"/>
  <w15:commentEx w15:paraId="17D62DD5" w15:done="0"/>
  <w15:commentEx w15:paraId="3C8E646F" w15:done="0"/>
  <w15:commentEx w15:paraId="3DAFD795" w15:done="0"/>
  <w15:commentEx w15:paraId="08FED6BB" w15:done="0"/>
  <w15:commentEx w15:paraId="1F70BC34" w15:done="0"/>
  <w15:commentEx w15:paraId="49810365" w15:done="0"/>
  <w15:commentEx w15:paraId="0F24589F" w15:done="0"/>
  <w15:commentEx w15:paraId="67F19287" w15:done="0"/>
  <w15:commentEx w15:paraId="080DCE2B" w15:done="0"/>
  <w15:commentEx w15:paraId="1A873988" w15:done="0"/>
  <w15:commentEx w15:paraId="0A4AB8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7C41D7C" w16cex:dateUtc="2024-12-03T21:32:00Z"/>
  <w16cex:commentExtensible w16cex:durableId="7320C710" w16cex:dateUtc="2024-12-03T21:36:00Z"/>
  <w16cex:commentExtensible w16cex:durableId="7F1B123C" w16cex:dateUtc="2024-12-03T21:26:00Z"/>
  <w16cex:commentExtensible w16cex:durableId="1CC0A46C" w16cex:dateUtc="2024-12-03T21:22:00Z"/>
  <w16cex:commentExtensible w16cex:durableId="14A939D2" w16cex:dateUtc="2024-12-03T20:50:00Z"/>
  <w16cex:commentExtensible w16cex:durableId="40910146" w16cex:dateUtc="2024-12-03T21:07:00Z"/>
  <w16cex:commentExtensible w16cex:durableId="2B8488C0" w16cex:dateUtc="2024-12-03T21:08:00Z"/>
  <w16cex:commentExtensible w16cex:durableId="38F0F955" w16cex:dateUtc="2024-12-03T21:11:00Z"/>
  <w16cex:commentExtensible w16cex:durableId="67DDEF4F" w16cex:dateUtc="2024-12-03T21:29:00Z"/>
  <w16cex:commentExtensible w16cex:durableId="45931AA1" w16cex:dateUtc="2024-12-03T21:32:00Z"/>
  <w16cex:commentExtensible w16cex:durableId="5D1488A4" w16cex:dateUtc="2024-12-03T21:26:00Z"/>
  <w16cex:commentExtensible w16cex:durableId="1A13CC13" w16cex:dateUtc="2024-12-03T2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F4A9DA4" w16cid:durableId="67C41D7C"/>
  <w16cid:commentId w16cid:paraId="17D62DD5" w16cid:durableId="7320C710"/>
  <w16cid:commentId w16cid:paraId="3C8E646F" w16cid:durableId="7F1B123C"/>
  <w16cid:commentId w16cid:paraId="3DAFD795" w16cid:durableId="1CC0A46C"/>
  <w16cid:commentId w16cid:paraId="08FED6BB" w16cid:durableId="14A939D2"/>
  <w16cid:commentId w16cid:paraId="1F70BC34" w16cid:durableId="40910146"/>
  <w16cid:commentId w16cid:paraId="49810365" w16cid:durableId="2B8488C0"/>
  <w16cid:commentId w16cid:paraId="0F24589F" w16cid:durableId="38F0F955"/>
  <w16cid:commentId w16cid:paraId="67F19287" w16cid:durableId="67DDEF4F"/>
  <w16cid:commentId w16cid:paraId="080DCE2B" w16cid:durableId="45931AA1"/>
  <w16cid:commentId w16cid:paraId="1A873988" w16cid:durableId="5D1488A4"/>
  <w16cid:commentId w16cid:paraId="0A4AB841" w16cid:durableId="1A13CC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805856F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866665B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A99711"/>
    <w:multiLevelType w:val="multilevel"/>
    <w:tmpl w:val="B0D4405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 w16cid:durableId="857431380">
    <w:abstractNumId w:val="0"/>
  </w:num>
  <w:num w:numId="2" w16cid:durableId="13503741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741322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872796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273685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609010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641188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rittany Mosher (she/her)">
    <w15:presenceInfo w15:providerId="AD" w15:userId="S::bmosher1@uvm.edu::eecf60be-a73a-46ec-b769-06bbec6e31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B46"/>
    <w:rsid w:val="000B15CA"/>
    <w:rsid w:val="002E50AF"/>
    <w:rsid w:val="0030460C"/>
    <w:rsid w:val="003406CA"/>
    <w:rsid w:val="00412FCF"/>
    <w:rsid w:val="004219C4"/>
    <w:rsid w:val="004276C5"/>
    <w:rsid w:val="00430CF0"/>
    <w:rsid w:val="00486B46"/>
    <w:rsid w:val="0053733E"/>
    <w:rsid w:val="0062258E"/>
    <w:rsid w:val="00692281"/>
    <w:rsid w:val="006A0630"/>
    <w:rsid w:val="007C6856"/>
    <w:rsid w:val="007D2F95"/>
    <w:rsid w:val="007E1C87"/>
    <w:rsid w:val="007F535E"/>
    <w:rsid w:val="008B35C7"/>
    <w:rsid w:val="00917C8C"/>
    <w:rsid w:val="009D473E"/>
    <w:rsid w:val="00A14581"/>
    <w:rsid w:val="00B25EB5"/>
    <w:rsid w:val="00B7412C"/>
    <w:rsid w:val="00E108E4"/>
    <w:rsid w:val="00F4727B"/>
    <w:rsid w:val="00FA3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D969"/>
  <w15:docId w15:val="{9C616F00-C2D8-4664-93A9-D707B2293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Revision">
    <w:name w:val="Revision"/>
    <w:hidden/>
    <w:rsid w:val="007D2F95"/>
    <w:pPr>
      <w:spacing w:after="0"/>
    </w:pPr>
  </w:style>
  <w:style w:type="character" w:styleId="CommentReference">
    <w:name w:val="annotation reference"/>
    <w:basedOn w:val="DefaultParagraphFont"/>
    <w:rsid w:val="007E1C87"/>
    <w:rPr>
      <w:sz w:val="16"/>
      <w:szCs w:val="16"/>
    </w:rPr>
  </w:style>
  <w:style w:type="paragraph" w:styleId="CommentText">
    <w:name w:val="annotation text"/>
    <w:basedOn w:val="Normal"/>
    <w:link w:val="CommentTextChar"/>
    <w:rsid w:val="007E1C87"/>
    <w:rPr>
      <w:sz w:val="20"/>
      <w:szCs w:val="20"/>
    </w:rPr>
  </w:style>
  <w:style w:type="character" w:customStyle="1" w:styleId="CommentTextChar">
    <w:name w:val="Comment Text Char"/>
    <w:basedOn w:val="DefaultParagraphFont"/>
    <w:link w:val="CommentText"/>
    <w:rsid w:val="007E1C87"/>
    <w:rPr>
      <w:sz w:val="20"/>
      <w:szCs w:val="20"/>
    </w:rPr>
  </w:style>
  <w:style w:type="paragraph" w:styleId="CommentSubject">
    <w:name w:val="annotation subject"/>
    <w:basedOn w:val="CommentText"/>
    <w:next w:val="CommentText"/>
    <w:link w:val="CommentSubjectChar"/>
    <w:rsid w:val="007E1C87"/>
    <w:rPr>
      <w:b/>
      <w:bCs/>
    </w:rPr>
  </w:style>
  <w:style w:type="character" w:customStyle="1" w:styleId="CommentSubjectChar">
    <w:name w:val="Comment Subject Char"/>
    <w:basedOn w:val="CommentTextChar"/>
    <w:link w:val="CommentSubject"/>
    <w:rsid w:val="007E1C8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2723</Words>
  <Characters>15523</Characters>
  <Application>Microsoft Office Word</Application>
  <DocSecurity>0</DocSecurity>
  <Lines>129</Lines>
  <Paragraphs>36</Paragraphs>
  <ScaleCrop>false</ScaleCrop>
  <Company/>
  <LinksUpToDate>false</LinksUpToDate>
  <CharactersWithSpaces>18210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Abundance and Disease Simulation - Preliminary Attempts</dc:title>
  <dc:creator>Reed Scott</dc:creator>
  <cp:keywords/>
  <cp:lastModifiedBy>Brittany Mosher (she/her)</cp:lastModifiedBy>
  <cp:revision>22</cp:revision>
  <dcterms:created xsi:type="dcterms:W3CDTF">2024-12-03T20:40:00Z</dcterms:created>
  <dcterms:modified xsi:type="dcterms:W3CDTF">2024-12-03T21:37:00Z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2024-11-26</vt:lpwstr>
  </property>
  <property fmtid="{D5CDD505-2E9C-101B-9397-08002B2CF9AE}" pid="3" name="output">
    <vt:lpwstr>word_document</vt:lpwstr>
  </property>
</Properties>
</file>